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0F25B" w14:textId="77777777" w:rsidR="009910E3" w:rsidRPr="006C2E80" w:rsidRDefault="009910E3" w:rsidP="00E3346C">
      <w:pPr>
        <w:jc w:val="both"/>
        <w:outlineLvl w:val="0"/>
        <w:rPr>
          <w:rFonts w:ascii="Times New Roman" w:hAnsi="Times New Roman" w:cs="Times New Roman"/>
          <w:b/>
        </w:rPr>
      </w:pPr>
      <w:r w:rsidRPr="006C2E80">
        <w:rPr>
          <w:rFonts w:ascii="Times New Roman" w:hAnsi="Times New Roman" w:cs="Times New Roman"/>
          <w:b/>
        </w:rPr>
        <w:t>Work in Progress</w:t>
      </w:r>
      <w:r w:rsidR="00C47EBB" w:rsidRPr="006C2E80">
        <w:rPr>
          <w:rFonts w:ascii="Times New Roman" w:hAnsi="Times New Roman" w:cs="Times New Roman"/>
          <w:b/>
        </w:rPr>
        <w:t xml:space="preserve"> description</w:t>
      </w:r>
    </w:p>
    <w:p w14:paraId="577E50DE" w14:textId="77777777" w:rsidR="009910E3" w:rsidRPr="006C2E80" w:rsidRDefault="009910E3" w:rsidP="009D3D31">
      <w:pPr>
        <w:jc w:val="both"/>
        <w:rPr>
          <w:rFonts w:ascii="Times New Roman" w:hAnsi="Times New Roman" w:cs="Times New Roman"/>
          <w:b/>
        </w:rPr>
      </w:pPr>
    </w:p>
    <w:p w14:paraId="23F13D40" w14:textId="77777777" w:rsidR="00362871" w:rsidRPr="006C2E80" w:rsidRDefault="00362871" w:rsidP="00E3346C">
      <w:pPr>
        <w:jc w:val="both"/>
        <w:outlineLvl w:val="0"/>
        <w:rPr>
          <w:rFonts w:ascii="Times New Roman" w:hAnsi="Times New Roman" w:cs="Times New Roman"/>
          <w:b/>
        </w:rPr>
      </w:pPr>
      <w:r w:rsidRPr="006C2E80">
        <w:rPr>
          <w:rFonts w:ascii="Times New Roman" w:hAnsi="Times New Roman" w:cs="Times New Roman"/>
          <w:b/>
        </w:rPr>
        <w:t xml:space="preserve">Title: </w:t>
      </w:r>
      <w:r w:rsidR="005F58B5" w:rsidRPr="006C2E80">
        <w:rPr>
          <w:rFonts w:ascii="Times New Roman" w:hAnsi="Times New Roman" w:cs="Times New Roman"/>
          <w:b/>
        </w:rPr>
        <w:t xml:space="preserve">Sequential exploitation, </w:t>
      </w:r>
      <w:commentRangeStart w:id="0"/>
      <w:r w:rsidR="005F58B5" w:rsidRPr="006C2E80">
        <w:rPr>
          <w:rFonts w:ascii="Times New Roman" w:hAnsi="Times New Roman" w:cs="Times New Roman"/>
          <w:b/>
        </w:rPr>
        <w:t xml:space="preserve">macro and micro-drivers </w:t>
      </w:r>
      <w:commentRangeEnd w:id="0"/>
      <w:r w:rsidR="002C7899">
        <w:rPr>
          <w:rStyle w:val="CommentReference"/>
        </w:rPr>
        <w:commentReference w:id="0"/>
      </w:r>
      <w:r w:rsidR="005F58B5" w:rsidRPr="006C2E80">
        <w:rPr>
          <w:rFonts w:ascii="Times New Roman" w:hAnsi="Times New Roman" w:cs="Times New Roman"/>
          <w:b/>
        </w:rPr>
        <w:t>of global fisheries expansion</w:t>
      </w:r>
    </w:p>
    <w:p w14:paraId="78C7899A" w14:textId="77777777" w:rsidR="00362871" w:rsidRPr="006C2E80" w:rsidRDefault="00362871" w:rsidP="009D3D31">
      <w:pPr>
        <w:jc w:val="both"/>
        <w:rPr>
          <w:rFonts w:ascii="Times New Roman" w:hAnsi="Times New Roman" w:cs="Times New Roman"/>
        </w:rPr>
      </w:pPr>
    </w:p>
    <w:p w14:paraId="19F6D27B" w14:textId="113FBB51" w:rsidR="009910E3" w:rsidRPr="006C2E80" w:rsidRDefault="009910E3" w:rsidP="009D3D31">
      <w:pPr>
        <w:jc w:val="both"/>
        <w:rPr>
          <w:rFonts w:ascii="Times New Roman" w:eastAsia="Times New Roman" w:hAnsi="Times New Roman" w:cs="Times New Roman"/>
        </w:rPr>
      </w:pPr>
      <w:r w:rsidRPr="006C2E80">
        <w:rPr>
          <w:rFonts w:ascii="Times New Roman" w:hAnsi="Times New Roman" w:cs="Times New Roman"/>
        </w:rPr>
        <w:t>Authors: Maartje Oostdijk</w:t>
      </w:r>
      <w:r w:rsidR="009E01FD">
        <w:rPr>
          <w:rFonts w:ascii="Times New Roman" w:hAnsi="Times New Roman" w:cs="Times New Roman"/>
        </w:rPr>
        <w:t xml:space="preserve"> &amp; </w:t>
      </w:r>
      <w:r w:rsidRPr="006C2E80">
        <w:rPr>
          <w:rFonts w:ascii="Times New Roman" w:hAnsi="Times New Roman" w:cs="Times New Roman"/>
        </w:rPr>
        <w:t xml:space="preserve">Laura Elsler, </w:t>
      </w:r>
      <w:r w:rsidR="00464949" w:rsidRPr="006C2E80">
        <w:rPr>
          <w:rFonts w:ascii="Times New Roman" w:eastAsia="Times New Roman" w:hAnsi="Times New Roman" w:cs="Times New Roman"/>
          <w:color w:val="222222"/>
        </w:rPr>
        <w:t>Junfu Zhao</w:t>
      </w:r>
      <w:r w:rsidR="00464949">
        <w:rPr>
          <w:rFonts w:ascii="Times New Roman" w:eastAsia="Times New Roman" w:hAnsi="Times New Roman" w:cs="Times New Roman"/>
          <w:color w:val="222222"/>
        </w:rPr>
        <w:t xml:space="preserve">, </w:t>
      </w:r>
      <w:r w:rsidRPr="006C2E80">
        <w:rPr>
          <w:rFonts w:ascii="Times New Roman" w:eastAsia="Times New Roman" w:hAnsi="Times New Roman" w:cs="Times New Roman"/>
          <w:color w:val="222222"/>
        </w:rPr>
        <w:t xml:space="preserve">Elaine Bochniewicz, </w:t>
      </w:r>
      <w:r w:rsidR="00464949" w:rsidRPr="006C2E80">
        <w:rPr>
          <w:rFonts w:ascii="Times New Roman" w:eastAsia="Times New Roman" w:hAnsi="Times New Roman" w:cs="Times New Roman"/>
          <w:color w:val="222222"/>
        </w:rPr>
        <w:t>Stephanie Stefanski,</w:t>
      </w:r>
      <w:r w:rsidR="00464949">
        <w:rPr>
          <w:rFonts w:ascii="Times New Roman" w:eastAsia="Times New Roman" w:hAnsi="Times New Roman" w:cs="Times New Roman"/>
          <w:color w:val="222222"/>
        </w:rPr>
        <w:t xml:space="preserve"> </w:t>
      </w:r>
      <w:r w:rsidR="00B35469" w:rsidRPr="006C2E80">
        <w:rPr>
          <w:rFonts w:ascii="Times New Roman" w:eastAsia="Times New Roman" w:hAnsi="Times New Roman" w:cs="Times New Roman"/>
          <w:color w:val="222222"/>
        </w:rPr>
        <w:t xml:space="preserve">Sanmitra Gokhale, </w:t>
      </w:r>
      <w:r w:rsidR="00CF4A81" w:rsidRPr="006C2E80">
        <w:rPr>
          <w:rFonts w:ascii="Times New Roman" w:eastAsia="Times New Roman" w:hAnsi="Times New Roman" w:cs="Times New Roman"/>
          <w:color w:val="222222"/>
        </w:rPr>
        <w:t xml:space="preserve">Edward Tekwa, </w:t>
      </w:r>
      <w:r w:rsidR="00464949" w:rsidRPr="006C2E80">
        <w:rPr>
          <w:rFonts w:ascii="Times New Roman" w:eastAsia="Times New Roman" w:hAnsi="Times New Roman" w:cs="Times New Roman"/>
          <w:color w:val="222222"/>
        </w:rPr>
        <w:t>Andrew Frederick Johnson,</w:t>
      </w:r>
      <w:r w:rsidR="00464949">
        <w:rPr>
          <w:rFonts w:ascii="Times New Roman" w:eastAsia="Times New Roman" w:hAnsi="Times New Roman" w:cs="Times New Roman"/>
          <w:color w:val="222222"/>
        </w:rPr>
        <w:t xml:space="preserve"> </w:t>
      </w:r>
      <w:r w:rsidR="00464949" w:rsidRPr="006C2E80">
        <w:rPr>
          <w:rFonts w:ascii="Times New Roman" w:eastAsia="Times New Roman" w:hAnsi="Times New Roman" w:cs="Times New Roman"/>
          <w:color w:val="222222"/>
        </w:rPr>
        <w:t>Jessica Gephart</w:t>
      </w:r>
    </w:p>
    <w:p w14:paraId="2CF58423" w14:textId="77777777" w:rsidR="009910E3" w:rsidRPr="006C2E80" w:rsidRDefault="009910E3" w:rsidP="009D3D31">
      <w:pPr>
        <w:jc w:val="both"/>
        <w:rPr>
          <w:rFonts w:ascii="Times New Roman" w:hAnsi="Times New Roman" w:cs="Times New Roman"/>
        </w:rPr>
      </w:pPr>
    </w:p>
    <w:p w14:paraId="49830B07" w14:textId="2D7DAC09" w:rsidR="000F1953" w:rsidRDefault="005C6492" w:rsidP="000F1953">
      <w:pPr>
        <w:jc w:val="both"/>
        <w:outlineLvl w:val="0"/>
        <w:rPr>
          <w:rFonts w:ascii="Times New Roman" w:hAnsi="Times New Roman" w:cs="Times New Roman"/>
          <w:b/>
        </w:rPr>
      </w:pPr>
      <w:r>
        <w:rPr>
          <w:rFonts w:ascii="Times New Roman" w:hAnsi="Times New Roman" w:cs="Times New Roman"/>
          <w:b/>
        </w:rPr>
        <w:t>Short a</w:t>
      </w:r>
      <w:r w:rsidR="008B1B2D" w:rsidRPr="006C2E80">
        <w:rPr>
          <w:rFonts w:ascii="Times New Roman" w:hAnsi="Times New Roman" w:cs="Times New Roman"/>
          <w:b/>
        </w:rPr>
        <w:t>bstract</w:t>
      </w:r>
      <w:r>
        <w:rPr>
          <w:rFonts w:ascii="Times New Roman" w:hAnsi="Times New Roman" w:cs="Times New Roman"/>
          <w:b/>
        </w:rPr>
        <w:t xml:space="preserve"> (100 words)</w:t>
      </w:r>
    </w:p>
    <w:p w14:paraId="776B1AB7" w14:textId="6A534353" w:rsidR="00464949" w:rsidRPr="00BE2006" w:rsidRDefault="009E01FD" w:rsidP="00464949">
      <w:pPr>
        <w:jc w:val="both"/>
        <w:rPr>
          <w:rFonts w:ascii="Times New Roman" w:hAnsi="Times New Roman" w:cs="Times New Roman"/>
        </w:rPr>
      </w:pPr>
      <w:r w:rsidRPr="009E01FD">
        <w:rPr>
          <w:rFonts w:ascii="Times New Roman" w:hAnsi="Times New Roman" w:cs="Times New Roman"/>
        </w:rPr>
        <w:t>International trade of seafood has doubled in the past four decades</w:t>
      </w:r>
      <w:r w:rsidR="009E1EDE">
        <w:rPr>
          <w:rFonts w:ascii="Times New Roman" w:hAnsi="Times New Roman" w:cs="Times New Roman"/>
        </w:rPr>
        <w:t xml:space="preserve"> </w:t>
      </w:r>
      <w:r w:rsidR="009E1EDE">
        <w:rPr>
          <w:rFonts w:ascii="Times New Roman" w:eastAsia="Times New Roman" w:hAnsi="Times New Roman" w:cs="Times New Roman"/>
        </w:rPr>
        <w:t xml:space="preserve">and the majority of global fish stocks are either fully- </w:t>
      </w:r>
      <w:commentRangeStart w:id="2"/>
      <w:r w:rsidR="009E1EDE">
        <w:rPr>
          <w:rFonts w:ascii="Times New Roman" w:eastAsia="Times New Roman" w:hAnsi="Times New Roman" w:cs="Times New Roman"/>
        </w:rPr>
        <w:t xml:space="preserve">(58.1%) </w:t>
      </w:r>
      <w:commentRangeEnd w:id="2"/>
      <w:r w:rsidR="0001222B">
        <w:rPr>
          <w:rStyle w:val="CommentReference"/>
        </w:rPr>
        <w:commentReference w:id="2"/>
      </w:r>
      <w:r w:rsidR="009E1EDE">
        <w:rPr>
          <w:rFonts w:ascii="Times New Roman" w:eastAsia="Times New Roman" w:hAnsi="Times New Roman" w:cs="Times New Roman"/>
        </w:rPr>
        <w:t>or over-exploited</w:t>
      </w:r>
      <w:r w:rsidR="005C6492">
        <w:rPr>
          <w:rFonts w:ascii="Times New Roman" w:hAnsi="Times New Roman" w:cs="Times New Roman"/>
        </w:rPr>
        <w:t xml:space="preserve">. </w:t>
      </w:r>
      <w:r w:rsidRPr="009E01FD">
        <w:rPr>
          <w:rFonts w:ascii="Times New Roman" w:hAnsi="Times New Roman" w:cs="Times New Roman"/>
        </w:rPr>
        <w:t>Mechanisms of seafood trade expansion and their relation to stock status are not well understood. Patterns of fishery expansion have in the past been associated with profit and trophic level</w:t>
      </w:r>
      <w:r w:rsidR="005C6492">
        <w:rPr>
          <w:rFonts w:ascii="Times New Roman" w:hAnsi="Times New Roman" w:cs="Times New Roman"/>
        </w:rPr>
        <w:t>.</w:t>
      </w:r>
      <w:r w:rsidR="009E1EDE">
        <w:rPr>
          <w:rFonts w:ascii="Times New Roman" w:hAnsi="Times New Roman" w:cs="Times New Roman"/>
        </w:rPr>
        <w:t xml:space="preserve"> Several signature patterns of expansion have been associated with fishery collapse and decline. </w:t>
      </w:r>
      <w:r w:rsidR="00BE2006">
        <w:rPr>
          <w:rFonts w:ascii="Times New Roman" w:eastAsia="Times New Roman" w:hAnsi="Times New Roman" w:cs="Times New Roman"/>
        </w:rPr>
        <w:t>Therefore,</w:t>
      </w:r>
      <w:r w:rsidR="009E1EDE">
        <w:rPr>
          <w:rFonts w:ascii="Times New Roman" w:eastAsia="Times New Roman" w:hAnsi="Times New Roman" w:cs="Times New Roman"/>
        </w:rPr>
        <w:t xml:space="preserve"> knowledge on the patterns of trade expansion is useful to understand the use of marine species</w:t>
      </w:r>
      <w:r w:rsidR="003D2091">
        <w:rPr>
          <w:rFonts w:ascii="Times New Roman" w:eastAsia="Times New Roman" w:hAnsi="Times New Roman" w:cs="Times New Roman"/>
        </w:rPr>
        <w:t xml:space="preserve">. </w:t>
      </w:r>
      <w:r w:rsidR="003D7D9E" w:rsidRPr="009E01FD">
        <w:rPr>
          <w:rFonts w:ascii="Times New Roman" w:hAnsi="Times New Roman" w:cs="Times New Roman"/>
        </w:rPr>
        <w:t>Spatial spread of fisheries effort is a characteristic of fisheries that are still developing</w:t>
      </w:r>
      <w:r w:rsidR="00610C38" w:rsidRPr="009E01FD">
        <w:rPr>
          <w:rFonts w:ascii="Times New Roman" w:hAnsi="Times New Roman" w:cs="Times New Roman"/>
        </w:rPr>
        <w:t xml:space="preserve">, where increasing demand can still be met by increasing effort. </w:t>
      </w:r>
      <w:r w:rsidR="00464949">
        <w:rPr>
          <w:rFonts w:ascii="Times New Roman" w:hAnsi="Times New Roman" w:cs="Times New Roman"/>
          <w:color w:val="000000" w:themeColor="text1"/>
        </w:rPr>
        <w:t xml:space="preserve">We find that </w:t>
      </w:r>
      <w:r w:rsidR="00464949">
        <w:rPr>
          <w:rFonts w:ascii="Times New Roman" w:hAnsi="Times New Roman" w:cs="Times New Roman"/>
        </w:rPr>
        <w:t xml:space="preserve">the rapid expansion in fisheries trade since the 1990’s was also accompanied by an increase in the connectivity between trade-partners. Although the amount of trade partners has grown, the traded volume has remained relatively stable. </w:t>
      </w:r>
      <w:commentRangeStart w:id="3"/>
      <w:r w:rsidR="00464949">
        <w:rPr>
          <w:rFonts w:ascii="Times New Roman" w:hAnsi="Times New Roman" w:cs="Times New Roman"/>
        </w:rPr>
        <w:t xml:space="preserve">Stock biomass is a predictor of the choice of new trade partners. </w:t>
      </w:r>
      <w:commentRangeEnd w:id="3"/>
      <w:r w:rsidR="0001222B">
        <w:rPr>
          <w:rStyle w:val="CommentReference"/>
        </w:rPr>
        <w:commentReference w:id="3"/>
      </w:r>
    </w:p>
    <w:p w14:paraId="5282DB95" w14:textId="4A3F1775" w:rsidR="00464949" w:rsidRDefault="00464949" w:rsidP="009E01FD">
      <w:pPr>
        <w:jc w:val="both"/>
        <w:rPr>
          <w:rFonts w:ascii="Times New Roman" w:hAnsi="Times New Roman" w:cs="Times New Roman"/>
        </w:rPr>
      </w:pPr>
    </w:p>
    <w:p w14:paraId="01787C08" w14:textId="0C83CA14" w:rsidR="00BE2006" w:rsidRDefault="00BE2006" w:rsidP="00BE2006">
      <w:pPr>
        <w:jc w:val="both"/>
        <w:outlineLvl w:val="0"/>
        <w:rPr>
          <w:rFonts w:ascii="Times New Roman" w:hAnsi="Times New Roman" w:cs="Times New Roman"/>
          <w:b/>
        </w:rPr>
      </w:pPr>
      <w:r>
        <w:rPr>
          <w:rFonts w:ascii="Times New Roman" w:hAnsi="Times New Roman" w:cs="Times New Roman"/>
          <w:b/>
        </w:rPr>
        <w:t>Long a</w:t>
      </w:r>
      <w:r w:rsidRPr="006C2E80">
        <w:rPr>
          <w:rFonts w:ascii="Times New Roman" w:hAnsi="Times New Roman" w:cs="Times New Roman"/>
          <w:b/>
        </w:rPr>
        <w:t>bstract</w:t>
      </w:r>
      <w:r>
        <w:rPr>
          <w:rFonts w:ascii="Times New Roman" w:hAnsi="Times New Roman" w:cs="Times New Roman"/>
          <w:b/>
        </w:rPr>
        <w:t xml:space="preserve"> (max 1000 words)</w:t>
      </w:r>
    </w:p>
    <w:p w14:paraId="7173C5CF" w14:textId="191F0382" w:rsidR="00BE2006" w:rsidRPr="00BE2006" w:rsidRDefault="00BE2006" w:rsidP="00BE2006">
      <w:pPr>
        <w:pStyle w:val="ListParagraph"/>
        <w:numPr>
          <w:ilvl w:val="0"/>
          <w:numId w:val="4"/>
        </w:numPr>
        <w:jc w:val="both"/>
        <w:rPr>
          <w:rFonts w:ascii="Times New Roman" w:hAnsi="Times New Roman" w:cs="Times New Roman"/>
          <w:b/>
        </w:rPr>
      </w:pPr>
      <w:r w:rsidRPr="00BE2006">
        <w:rPr>
          <w:rFonts w:ascii="Times New Roman" w:hAnsi="Times New Roman" w:cs="Times New Roman"/>
          <w:b/>
        </w:rPr>
        <w:t>Introduction</w:t>
      </w:r>
    </w:p>
    <w:p w14:paraId="2DB27DC5" w14:textId="7475321C" w:rsidR="00464949" w:rsidRPr="00CB0F9B" w:rsidRDefault="00464949" w:rsidP="00464949">
      <w:pPr>
        <w:jc w:val="both"/>
        <w:rPr>
          <w:rFonts w:ascii="Times New Roman" w:eastAsia="Times New Roman" w:hAnsi="Times New Roman" w:cs="Times New Roman"/>
        </w:rPr>
      </w:pPr>
      <w:r>
        <w:rPr>
          <w:rFonts w:ascii="Times New Roman" w:eastAsia="Times New Roman" w:hAnsi="Times New Roman" w:cs="Times New Roman"/>
        </w:rPr>
        <w:t xml:space="preserve">Seafood is a globally integrated food commodity </w:t>
      </w:r>
      <w:commentRangeStart w:id="4"/>
      <w:r>
        <w:rPr>
          <w:rFonts w:ascii="Times New Roman" w:eastAsia="Times New Roman" w:hAnsi="Times New Roman" w:cs="Times New Roman"/>
        </w:rPr>
        <w:t>traded at 40 per</w:t>
      </w:r>
      <w:del w:id="5" w:author="Chris Free" w:date="2018-12-11T09:48:00Z">
        <w:r w:rsidDel="0001222B">
          <w:rPr>
            <w:rFonts w:ascii="Times New Roman" w:eastAsia="Times New Roman" w:hAnsi="Times New Roman" w:cs="Times New Roman"/>
          </w:rPr>
          <w:delText xml:space="preserve"> </w:delText>
        </w:r>
      </w:del>
      <w:r>
        <w:rPr>
          <w:rFonts w:ascii="Times New Roman" w:eastAsia="Times New Roman" w:hAnsi="Times New Roman" w:cs="Times New Roman"/>
        </w:rPr>
        <w:t xml:space="preserve">cent internationally </w:t>
      </w:r>
      <w:commentRangeEnd w:id="4"/>
      <w:r w:rsidR="0001222B">
        <w:rPr>
          <w:rStyle w:val="CommentReference"/>
        </w:rPr>
        <w:commentReference w:id="4"/>
      </w:r>
      <w:r>
        <w:rPr>
          <w:rFonts w:ascii="Times New Roman" w:eastAsia="Times New Roman" w:hAnsi="Times New Roman" w:cs="Times New Roman"/>
        </w:rPr>
        <w:t>and the majority of global fish stocks are either fully- (</w:t>
      </w:r>
      <w:commentRangeStart w:id="6"/>
      <w:r>
        <w:rPr>
          <w:rFonts w:ascii="Times New Roman" w:eastAsia="Times New Roman" w:hAnsi="Times New Roman" w:cs="Times New Roman"/>
        </w:rPr>
        <w:t>58.1%</w:t>
      </w:r>
      <w:commentRangeEnd w:id="6"/>
      <w:r w:rsidR="0001222B">
        <w:rPr>
          <w:rStyle w:val="CommentReference"/>
        </w:rPr>
        <w:commentReference w:id="6"/>
      </w:r>
      <w:r>
        <w:rPr>
          <w:rFonts w:ascii="Times New Roman" w:eastAsia="Times New Roman" w:hAnsi="Times New Roman" w:cs="Times New Roman"/>
        </w:rPr>
        <w:t xml:space="preserve">) or over-exploited. </w:t>
      </w:r>
      <w:commentRangeStart w:id="7"/>
      <w:r>
        <w:rPr>
          <w:rFonts w:ascii="Times New Roman" w:eastAsia="Times New Roman" w:hAnsi="Times New Roman" w:cs="Times New Roman"/>
        </w:rPr>
        <w:t>Trade has a direct influence on the use of marine species. Expansion of the use of marine species due to international trade appears to take on several signature exploitation patterns. Therefore</w:t>
      </w:r>
      <w:r w:rsidR="00BE2006">
        <w:rPr>
          <w:rFonts w:ascii="Times New Roman" w:eastAsia="Times New Roman" w:hAnsi="Times New Roman" w:cs="Times New Roman"/>
        </w:rPr>
        <w:t>,</w:t>
      </w:r>
      <w:r>
        <w:rPr>
          <w:rFonts w:ascii="Times New Roman" w:eastAsia="Times New Roman" w:hAnsi="Times New Roman" w:cs="Times New Roman"/>
        </w:rPr>
        <w:t xml:space="preserve"> knowledge on the patterns of trade expansion is useful to anticipate future use of marine species. Here, we </w:t>
      </w:r>
      <w:r>
        <w:rPr>
          <w:rFonts w:ascii="Times New Roman" w:hAnsi="Times New Roman" w:cs="Times New Roman"/>
        </w:rPr>
        <w:t xml:space="preserve">connect spread of fisheries exploitation to global exports. </w:t>
      </w:r>
      <w:commentRangeEnd w:id="7"/>
      <w:r w:rsidR="00FE6E5B">
        <w:rPr>
          <w:rStyle w:val="CommentReference"/>
        </w:rPr>
        <w:commentReference w:id="7"/>
      </w:r>
      <w:r>
        <w:rPr>
          <w:rFonts w:ascii="Times New Roman" w:hAnsi="Times New Roman" w:cs="Times New Roman"/>
        </w:rPr>
        <w:t xml:space="preserve">We assess </w:t>
      </w:r>
      <w:r w:rsidRPr="008B1B2D">
        <w:rPr>
          <w:rFonts w:ascii="Times New Roman" w:hAnsi="Times New Roman" w:cs="Times New Roman"/>
        </w:rPr>
        <w:t>micro-</w:t>
      </w:r>
      <w:r>
        <w:rPr>
          <w:rFonts w:ascii="Times New Roman" w:hAnsi="Times New Roman" w:cs="Times New Roman"/>
        </w:rPr>
        <w:t>drivers</w:t>
      </w:r>
      <w:r w:rsidRPr="008B1B2D">
        <w:rPr>
          <w:rFonts w:ascii="Times New Roman" w:hAnsi="Times New Roman" w:cs="Times New Roman"/>
        </w:rPr>
        <w:t xml:space="preserve"> of </w:t>
      </w:r>
      <w:r>
        <w:rPr>
          <w:rFonts w:ascii="Times New Roman" w:hAnsi="Times New Roman" w:cs="Times New Roman"/>
        </w:rPr>
        <w:t>trade</w:t>
      </w:r>
      <w:r w:rsidRPr="008B1B2D">
        <w:rPr>
          <w:rFonts w:ascii="Times New Roman" w:hAnsi="Times New Roman" w:cs="Times New Roman"/>
        </w:rPr>
        <w:t xml:space="preserve"> expansion</w:t>
      </w:r>
      <w:r>
        <w:rPr>
          <w:rFonts w:ascii="Times New Roman" w:hAnsi="Times New Roman" w:cs="Times New Roman"/>
        </w:rPr>
        <w:t xml:space="preserve"> in fisheries. First, we </w:t>
      </w:r>
      <w:r w:rsidRPr="004848B1">
        <w:rPr>
          <w:rFonts w:ascii="Times New Roman" w:hAnsi="Times New Roman" w:cs="Times New Roman"/>
          <w:color w:val="000000" w:themeColor="text1"/>
        </w:rPr>
        <w:t xml:space="preserve">assess the spatial spread of both global import and export networks </w:t>
      </w:r>
      <w:r>
        <w:rPr>
          <w:rFonts w:ascii="Times New Roman" w:hAnsi="Times New Roman" w:cs="Times New Roman"/>
          <w:color w:val="000000" w:themeColor="text1"/>
        </w:rPr>
        <w:t xml:space="preserve">on the per-country scale and relate them to </w:t>
      </w:r>
      <w:r w:rsidRPr="004848B1">
        <w:rPr>
          <w:rFonts w:ascii="Times New Roman" w:hAnsi="Times New Roman" w:cs="Times New Roman"/>
          <w:color w:val="000000" w:themeColor="text1"/>
        </w:rPr>
        <w:t xml:space="preserve">fisheries </w:t>
      </w:r>
      <w:r>
        <w:rPr>
          <w:rFonts w:ascii="Times New Roman" w:hAnsi="Times New Roman" w:cs="Times New Roman"/>
          <w:color w:val="000000" w:themeColor="text1"/>
        </w:rPr>
        <w:t xml:space="preserve">exploitation. </w:t>
      </w:r>
      <w:r>
        <w:rPr>
          <w:rFonts w:ascii="Times New Roman" w:hAnsi="Times New Roman" w:cs="Times New Roman"/>
        </w:rPr>
        <w:t>Second, we</w:t>
      </w:r>
      <w:r w:rsidRPr="008B1B2D">
        <w:rPr>
          <w:rFonts w:ascii="Times New Roman" w:hAnsi="Times New Roman" w:cs="Times New Roman"/>
        </w:rPr>
        <w:t xml:space="preserve"> use regressions on global trade </w:t>
      </w:r>
      <w:r w:rsidRPr="004848B1">
        <w:rPr>
          <w:rFonts w:ascii="Times New Roman" w:hAnsi="Times New Roman" w:cs="Times New Roman"/>
          <w:color w:val="000000" w:themeColor="text1"/>
        </w:rPr>
        <w:t xml:space="preserve">networks to assess </w:t>
      </w:r>
      <w:r>
        <w:rPr>
          <w:rFonts w:ascii="Times New Roman" w:hAnsi="Times New Roman" w:cs="Times New Roman"/>
          <w:color w:val="000000" w:themeColor="text1"/>
        </w:rPr>
        <w:t>how</w:t>
      </w:r>
      <w:r w:rsidRPr="004848B1">
        <w:rPr>
          <w:rFonts w:ascii="Times New Roman" w:hAnsi="Times New Roman" w:cs="Times New Roman"/>
          <w:color w:val="000000" w:themeColor="text1"/>
        </w:rPr>
        <w:t xml:space="preserve"> </w:t>
      </w:r>
      <w:r>
        <w:rPr>
          <w:rFonts w:ascii="Times New Roman" w:hAnsi="Times New Roman" w:cs="Times New Roman"/>
          <w:color w:val="000000" w:themeColor="text1"/>
        </w:rPr>
        <w:t>national</w:t>
      </w:r>
      <w:r w:rsidRPr="004848B1">
        <w:rPr>
          <w:rFonts w:ascii="Times New Roman" w:hAnsi="Times New Roman" w:cs="Times New Roman"/>
          <w:color w:val="000000" w:themeColor="text1"/>
        </w:rPr>
        <w:t xml:space="preserve"> characteristics</w:t>
      </w:r>
      <w:ins w:id="8" w:author="Chris Free" w:date="2018-12-11T09:51:00Z">
        <w:r w:rsidR="003D7301">
          <w:rPr>
            <w:rFonts w:ascii="Times New Roman" w:hAnsi="Times New Roman" w:cs="Times New Roman"/>
            <w:color w:val="000000" w:themeColor="text1"/>
          </w:rPr>
          <w:t xml:space="preserve"> including XX, XX, and XX</w:t>
        </w:r>
      </w:ins>
      <w:r w:rsidRPr="004848B1">
        <w:rPr>
          <w:rFonts w:ascii="Times New Roman" w:hAnsi="Times New Roman" w:cs="Times New Roman"/>
          <w:color w:val="000000" w:themeColor="text1"/>
        </w:rPr>
        <w:t xml:space="preserve"> </w:t>
      </w:r>
      <w:r>
        <w:rPr>
          <w:rFonts w:ascii="Times New Roman" w:hAnsi="Times New Roman" w:cs="Times New Roman"/>
          <w:color w:val="000000" w:themeColor="text1"/>
        </w:rPr>
        <w:t>affect the formation of</w:t>
      </w:r>
      <w:r w:rsidRPr="004848B1">
        <w:rPr>
          <w:rFonts w:ascii="Times New Roman" w:hAnsi="Times New Roman" w:cs="Times New Roman"/>
          <w:color w:val="000000" w:themeColor="text1"/>
        </w:rPr>
        <w:t xml:space="preserve"> new trade connections. </w:t>
      </w:r>
      <w:r>
        <w:rPr>
          <w:rFonts w:ascii="Times New Roman" w:hAnsi="Times New Roman" w:cs="Times New Roman"/>
          <w:color w:val="000000" w:themeColor="text1"/>
        </w:rPr>
        <w:t xml:space="preserve">We find that </w:t>
      </w:r>
      <w:r>
        <w:rPr>
          <w:rFonts w:ascii="Times New Roman" w:hAnsi="Times New Roman" w:cs="Times New Roman"/>
        </w:rPr>
        <w:t xml:space="preserve">the rapid expansion in fisheries trade since the 1990’s was also accompanied by an increase in the connectivity between trade-partners. Although the </w:t>
      </w:r>
      <w:del w:id="9" w:author="Chris Free" w:date="2018-12-11T09:51:00Z">
        <w:r w:rsidDel="003D7301">
          <w:rPr>
            <w:rFonts w:ascii="Times New Roman" w:hAnsi="Times New Roman" w:cs="Times New Roman"/>
          </w:rPr>
          <w:delText xml:space="preserve">amount </w:delText>
        </w:r>
      </w:del>
      <w:ins w:id="10" w:author="Chris Free" w:date="2018-12-11T09:51:00Z">
        <w:r w:rsidR="003D7301">
          <w:rPr>
            <w:rFonts w:ascii="Times New Roman" w:hAnsi="Times New Roman" w:cs="Times New Roman"/>
          </w:rPr>
          <w:t>number</w:t>
        </w:r>
        <w:r w:rsidR="003D7301">
          <w:rPr>
            <w:rFonts w:ascii="Times New Roman" w:hAnsi="Times New Roman" w:cs="Times New Roman"/>
          </w:rPr>
          <w:t xml:space="preserve"> </w:t>
        </w:r>
      </w:ins>
      <w:r>
        <w:rPr>
          <w:rFonts w:ascii="Times New Roman" w:hAnsi="Times New Roman" w:cs="Times New Roman"/>
        </w:rPr>
        <w:t xml:space="preserve">of trade partners has grown, </w:t>
      </w:r>
      <w:del w:id="11" w:author="Chris Free" w:date="2018-12-11T09:51:00Z">
        <w:r w:rsidDel="003D7301">
          <w:rPr>
            <w:rFonts w:ascii="Times New Roman" w:hAnsi="Times New Roman" w:cs="Times New Roman"/>
          </w:rPr>
          <w:delText xml:space="preserve">the </w:delText>
        </w:r>
      </w:del>
      <w:r>
        <w:rPr>
          <w:rFonts w:ascii="Times New Roman" w:hAnsi="Times New Roman" w:cs="Times New Roman"/>
        </w:rPr>
        <w:t xml:space="preserve">traded volume has remained relatively stable. </w:t>
      </w:r>
      <w:commentRangeStart w:id="12"/>
      <w:r>
        <w:rPr>
          <w:rFonts w:ascii="Times New Roman" w:hAnsi="Times New Roman" w:cs="Times New Roman"/>
        </w:rPr>
        <w:t xml:space="preserve">Stock biomass is a predictor of the choice of new trade partners. </w:t>
      </w:r>
      <w:commentRangeEnd w:id="12"/>
      <w:r w:rsidR="003D7301">
        <w:rPr>
          <w:rStyle w:val="CommentReference"/>
        </w:rPr>
        <w:commentReference w:id="12"/>
      </w:r>
    </w:p>
    <w:p w14:paraId="7978E33C" w14:textId="77777777" w:rsidR="00464949" w:rsidRPr="009E01FD" w:rsidRDefault="00464949" w:rsidP="009E01FD">
      <w:pPr>
        <w:jc w:val="both"/>
        <w:rPr>
          <w:rFonts w:ascii="Times New Roman" w:hAnsi="Times New Roman" w:cs="Times New Roman"/>
        </w:rPr>
      </w:pPr>
    </w:p>
    <w:p w14:paraId="4A7ED49E" w14:textId="55604B59" w:rsidR="00E66F2C" w:rsidRDefault="00E66F2C" w:rsidP="009D3D31">
      <w:pPr>
        <w:jc w:val="both"/>
        <w:rPr>
          <w:rFonts w:ascii="Times New Roman" w:hAnsi="Times New Roman" w:cs="Times New Roman"/>
        </w:rPr>
      </w:pPr>
    </w:p>
    <w:p w14:paraId="6A3773D0" w14:textId="75239446" w:rsidR="009E01FD" w:rsidRDefault="009E01FD" w:rsidP="009D3D31">
      <w:pPr>
        <w:jc w:val="both"/>
        <w:rPr>
          <w:rFonts w:ascii="Times New Roman" w:hAnsi="Times New Roman" w:cs="Times New Roman"/>
          <w:b/>
        </w:rPr>
      </w:pPr>
      <w:r w:rsidRPr="009E01FD">
        <w:rPr>
          <w:rFonts w:ascii="Times New Roman" w:hAnsi="Times New Roman" w:cs="Times New Roman"/>
          <w:b/>
        </w:rPr>
        <w:t xml:space="preserve">Extended abstract </w:t>
      </w:r>
      <w:r w:rsidR="005C6492">
        <w:rPr>
          <w:rFonts w:ascii="Times New Roman" w:hAnsi="Times New Roman" w:cs="Times New Roman"/>
          <w:b/>
        </w:rPr>
        <w:t>(750-1000 words)</w:t>
      </w:r>
    </w:p>
    <w:p w14:paraId="47E325EA" w14:textId="77777777" w:rsidR="009E01FD" w:rsidRPr="009E01FD" w:rsidRDefault="009E01FD" w:rsidP="009D3D31">
      <w:pPr>
        <w:jc w:val="both"/>
        <w:rPr>
          <w:rFonts w:ascii="Times New Roman" w:hAnsi="Times New Roman" w:cs="Times New Roman"/>
          <w:b/>
        </w:rPr>
      </w:pPr>
    </w:p>
    <w:p w14:paraId="7EAF95CD" w14:textId="50B55BB8" w:rsidR="00072BAC" w:rsidRPr="00BF6CF9" w:rsidRDefault="008B1B2D" w:rsidP="00BF6CF9">
      <w:pPr>
        <w:pStyle w:val="ListParagraph"/>
        <w:numPr>
          <w:ilvl w:val="0"/>
          <w:numId w:val="3"/>
        </w:numPr>
        <w:jc w:val="both"/>
        <w:outlineLvl w:val="0"/>
        <w:rPr>
          <w:rFonts w:ascii="Times New Roman" w:hAnsi="Times New Roman" w:cs="Times New Roman"/>
          <w:b/>
        </w:rPr>
      </w:pPr>
      <w:r w:rsidRPr="00BF6CF9">
        <w:rPr>
          <w:rFonts w:ascii="Times New Roman" w:hAnsi="Times New Roman" w:cs="Times New Roman"/>
          <w:b/>
        </w:rPr>
        <w:t>Introduction</w:t>
      </w:r>
    </w:p>
    <w:p w14:paraId="37C03B6D" w14:textId="74356069" w:rsidR="00BB008D" w:rsidRPr="00E763C5" w:rsidRDefault="00BB008D" w:rsidP="009D3D31">
      <w:pPr>
        <w:jc w:val="both"/>
        <w:rPr>
          <w:rFonts w:ascii="Times New Roman" w:eastAsia="Times New Roman" w:hAnsi="Times New Roman" w:cs="Times New Roman"/>
          <w:color w:val="000000" w:themeColor="text1"/>
        </w:rPr>
      </w:pPr>
      <w:r w:rsidRPr="006C2E80">
        <w:rPr>
          <w:rFonts w:ascii="Times New Roman" w:eastAsia="Times New Roman" w:hAnsi="Times New Roman" w:cs="Times New Roman"/>
        </w:rPr>
        <w:t xml:space="preserve">Global trade has been implicated as a major driver of local ecosystem changes </w:t>
      </w:r>
      <w:r w:rsidR="002A3029" w:rsidRPr="006C2E80">
        <w:rPr>
          <w:rFonts w:ascii="Times New Roman" w:eastAsia="Times New Roman" w:hAnsi="Times New Roman" w:cs="Times New Roman"/>
        </w:rPr>
        <w:fldChar w:fldCharType="begin" w:fldLock="1"/>
      </w:r>
      <w:r w:rsidR="002A3029" w:rsidRPr="006C2E80">
        <w:rPr>
          <w:rFonts w:ascii="Times New Roman" w:eastAsia="Times New Roman" w:hAnsi="Times New Roman" w:cs="Times New Roman"/>
        </w:rPr>
        <w:instrText>ADDIN CSL_CITATION { "citationItems" : [ { "id" : "ITEM-1", "itemData" : { "DOI" : "10.1007/s10021-016-0021-z", "ISBN" : "1432-9840", "ISSN" : "14350629", "abstract" : "Growing trade among nations is globalizing economies and driving environmental change. As a consequence, trade affects ecosystems, but trade is not currently a major topic in ecosystem research based on a survey of ecological journals. This sur-vey reveals trade is rarely a title word or topic ex-cept for studies considering the movement of species or sustainability. However, when trade is considered at large scales, ecosystem mass balances are significantly influenced by traded products such as the nitrogen and phosphorus in fertilizers and livestock feeds. Trade also depletes resource species leading to ecosystem alterations such as the elimi-nation of large predators and filter feeders in aquatic ecosystems and landscape conversion with attendant changes in biogeochemistry and biodi-versity in terrestrial ecosystems. Trade is a source of alien species introductions. Trade also creates tele-couplings among distant locations that cause changes in ecosystems including changes that may affect whether an ecosystem is a source or sink in relation to atmospheric carbon dioxide. There is a need for improved data tracing traded products, understanding the linkages of trade between ecosystem sources and sinks, and developing new methods and models to analyze trade impacts. Studies of trade impacts in relation to questions about changing ecological processes and the tra-jectory of ecosystems represent an important frontier.", "author" : [ { "dropping-particle" : "", "family" : "Pace", "given" : "Michael L.", "non-dropping-particle" : "", "parse-names" : false, "suffix" : "" }, { "dropping-particle" : "", "family" : "Gephart", "given" : "Jessica A.", "non-dropping-particle" : "", "parse-names" : false, "suffix" : "" } ], "container-title" : "Ecosystems", "id" : "ITEM-1", "issue" : "1", "issued" : { "date-parts" : [ [ "2017" ] ] }, "page" : "44-53", "publisher" : "Springer US", "title" : "Trade: A Driver of Present and Future Ecosystems", "type" : "article-journal", "volume" : "20" }, "uris" : [ "http://www.mendeley.com/documents/?uuid=ea823471-8f0d-464f-831c-711a7ae5840c" ] } ], "mendeley" : { "formattedCitation" : "(Pace and Gephart, 2017)", "plainTextFormattedCitation" : "(Pace and Gephart, 2017)", "previouslyFormattedCitation" : "(Pace and Gephart, 2017)" }, "properties" : { "noteIndex" : 0 }, "schema" : "https://github.com/citation-style-language/schema/raw/master/csl-citation.json" }</w:instrText>
      </w:r>
      <w:r w:rsidR="002A3029" w:rsidRPr="006C2E80">
        <w:rPr>
          <w:rFonts w:ascii="Times New Roman" w:eastAsia="Times New Roman" w:hAnsi="Times New Roman" w:cs="Times New Roman"/>
        </w:rPr>
        <w:fldChar w:fldCharType="separate"/>
      </w:r>
      <w:r w:rsidR="002A3029" w:rsidRPr="006C2E80">
        <w:rPr>
          <w:rFonts w:ascii="Times New Roman" w:eastAsia="Times New Roman" w:hAnsi="Times New Roman" w:cs="Times New Roman"/>
          <w:noProof/>
        </w:rPr>
        <w:t>(Pace and Gephart, 2017)</w:t>
      </w:r>
      <w:r w:rsidR="002A3029" w:rsidRPr="006C2E80">
        <w:rPr>
          <w:rFonts w:ascii="Times New Roman" w:eastAsia="Times New Roman" w:hAnsi="Times New Roman" w:cs="Times New Roman"/>
        </w:rPr>
        <w:fldChar w:fldCharType="end"/>
      </w:r>
      <w:r w:rsidR="00F92AAD" w:rsidRPr="006C2E80">
        <w:rPr>
          <w:rFonts w:ascii="Times New Roman" w:eastAsia="Times New Roman" w:hAnsi="Times New Roman" w:cs="Times New Roman"/>
        </w:rPr>
        <w:t>, an example being the elimination of predators and filter feeders in aquatic ecosystems</w:t>
      </w:r>
      <w:r w:rsidRPr="006C2E80">
        <w:rPr>
          <w:rFonts w:ascii="Times New Roman" w:eastAsia="Times New Roman" w:hAnsi="Times New Roman" w:cs="Times New Roman"/>
        </w:rPr>
        <w:t xml:space="preserve">. Several lines of evidence suggest that this might also be the case for seafood and </w:t>
      </w:r>
      <w:r w:rsidR="009E1EDE">
        <w:rPr>
          <w:rFonts w:ascii="Times New Roman" w:eastAsia="Times New Roman" w:hAnsi="Times New Roman" w:cs="Times New Roman"/>
        </w:rPr>
        <w:t xml:space="preserve">large </w:t>
      </w:r>
      <w:r w:rsidRPr="006C2E80">
        <w:rPr>
          <w:rFonts w:ascii="Times New Roman" w:eastAsia="Times New Roman" w:hAnsi="Times New Roman" w:cs="Times New Roman"/>
        </w:rPr>
        <w:t xml:space="preserve">marine ecosystems. Seafood is a globally integrated food commodity traded at 40 per cent internationally </w:t>
      </w:r>
      <w:r w:rsidR="002A3029" w:rsidRPr="006C2E80">
        <w:rPr>
          <w:rFonts w:ascii="Times New Roman" w:eastAsia="Times New Roman" w:hAnsi="Times New Roman" w:cs="Times New Roman"/>
        </w:rPr>
        <w:fldChar w:fldCharType="begin" w:fldLock="1"/>
      </w:r>
      <w:r w:rsidR="002A3029" w:rsidRPr="006C2E80">
        <w:rPr>
          <w:rFonts w:ascii="Times New Roman" w:eastAsia="Times New Roman" w:hAnsi="Times New Roman" w:cs="Times New Roman"/>
        </w:rPr>
        <w:instrText>ADDIN CSL_CITATION { "citationItems" : [ { "id" : "ITEM-1", "itemData" : { "DOI" : "10.1016/j.gloenvcha.2015.07.006", "ISBN" : "0959-3780", "ISSN" : "09593780", "abstract" : "Globalization has increased the speed and flow of people, information, and commodities across space, integrating markets and increasing interdependence of geographically dispersed places worldwide. Places historically driven by largely local forces and market demands are now increasingly affected by drivers at multiple scales. Trade is particularly important in driving these changes and more fish is now exported to international markets than ever before. When small-scale fisheries are integrated into global markets, local social-ecological systems change with potentially both positive and negative impacts on livelihoods, economics and ecology, but few studies systematically investigate how and why the outcomes of market integration vary from case to case. This paper systematically assesses multiple (social, ecological, economic and institutional) local effects of market integration in cases around the world by drawing on the global environmental change syndromes approach. Furthermore, we examine the factors contributing to the syndromes observed. Our analysis identifies three distinct social-ecological syndromes associated with international seafood trade. Results suggest that the presence of strong and well-enforced institutions is the principal factor behind the syndrome characterized by sustained fish stocks, while a combination of weak institutions, patron-client relationships, high demand from China and highly vulnerable target species explain the other two syndromes distinguished by declining stocks, conflict and debt among fishers.A key finding is that the factors emerging as important for explaining the different syndromes derive from different scales (e.g. local market structures vs distant market characteristics), indicating a need for multi-level governance approaches to deal with the effects of market integration. Furthermore, the meta-analysis shows that each syndrome encompasses fisheries from multiple continents. This suggests that the increasingly global nature of the seafood trade appears to be driving local dynamics by creating similar conditions for vulnerabilities in localities around the world, lending support to the notion of tele-connectivity across geographic space.", "author" : [ { "dropping-particle" : "", "family" : "Crona", "given" : "B. I.", "non-dropping-particle" : "", "parse-names" : false, "suffix" : "" }, { "dropping-particle" : "", "family" : "Holt", "given" : "T.", "non-dropping-particle" : "Van", "parse-names" : false, "suffix" : "" }, { "dropping-particle" : "", "family" : "Petersson", "given" : "M.", "non-dropping-particle" : "", "parse-names" : false, "suffix" : "" }, { "dropping-particle" : "", "family" : "Daw", "given" : "T. M.", "non-dropping-particle" : "", "parse-names" : false, "suffix" : "" }, { "dropping-particle" : "", "family" : "Buchary", "given" : "E.", "non-dropping-particle" : "", "parse-names" : false, "suffix" : "" } ], "container-title" : "Global Environmental Change", "id" : "ITEM-1", "issued" : { "date-parts" : [ [ "2015" ] ] }, "page" : "162-175", "publisher" : "Elsevier Ltd", "title" : "Using social-ecological syndromes to understand impacts of international seafood trade on small-scale fisheries", "type" : "article-journal", "volume" : "35" }, "uris" : [ "http://www.mendeley.com/documents/?uuid=f7328920-6a1d-41cd-affc-74fce4a7f5e1" ] } ], "mendeley" : { "formattedCitation" : "(Crona et al., 2015)", "plainTextFormattedCitation" : "(Crona et al., 2015)", "previouslyFormattedCitation" : "(Crona et al., 2015)" }, "properties" : { "noteIndex" : 0 }, "schema" : "https://github.com/citation-style-language/schema/raw/master/csl-citation.json" }</w:instrText>
      </w:r>
      <w:r w:rsidR="002A3029" w:rsidRPr="006C2E80">
        <w:rPr>
          <w:rFonts w:ascii="Times New Roman" w:eastAsia="Times New Roman" w:hAnsi="Times New Roman" w:cs="Times New Roman"/>
        </w:rPr>
        <w:fldChar w:fldCharType="separate"/>
      </w:r>
      <w:r w:rsidR="002A3029" w:rsidRPr="006C2E80">
        <w:rPr>
          <w:rFonts w:ascii="Times New Roman" w:eastAsia="Times New Roman" w:hAnsi="Times New Roman" w:cs="Times New Roman"/>
          <w:noProof/>
        </w:rPr>
        <w:t>(Crona et al., 2015)</w:t>
      </w:r>
      <w:r w:rsidR="002A3029" w:rsidRPr="006C2E80">
        <w:rPr>
          <w:rFonts w:ascii="Times New Roman" w:eastAsia="Times New Roman" w:hAnsi="Times New Roman" w:cs="Times New Roman"/>
        </w:rPr>
        <w:fldChar w:fldCharType="end"/>
      </w:r>
      <w:r w:rsidR="00530064" w:rsidRPr="006C2E80">
        <w:rPr>
          <w:rFonts w:ascii="Times New Roman" w:eastAsia="Times New Roman" w:hAnsi="Times New Roman" w:cs="Times New Roman"/>
        </w:rPr>
        <w:t xml:space="preserve"> and</w:t>
      </w:r>
      <w:r w:rsidRPr="006C2E80">
        <w:rPr>
          <w:rFonts w:ascii="Times New Roman" w:eastAsia="Times New Roman" w:hAnsi="Times New Roman" w:cs="Times New Roman"/>
        </w:rPr>
        <w:t xml:space="preserve"> </w:t>
      </w:r>
      <w:r w:rsidR="00530064" w:rsidRPr="006C2E80">
        <w:rPr>
          <w:rFonts w:ascii="Times New Roman" w:eastAsia="Times New Roman" w:hAnsi="Times New Roman" w:cs="Times New Roman"/>
        </w:rPr>
        <w:t>t</w:t>
      </w:r>
      <w:r w:rsidRPr="006C2E80">
        <w:rPr>
          <w:rFonts w:ascii="Times New Roman" w:eastAsia="Times New Roman" w:hAnsi="Times New Roman" w:cs="Times New Roman"/>
        </w:rPr>
        <w:t>he majority of global fish stocks are either fully</w:t>
      </w:r>
      <w:r w:rsidR="00530064" w:rsidRPr="006C2E80">
        <w:rPr>
          <w:rFonts w:ascii="Times New Roman" w:eastAsia="Times New Roman" w:hAnsi="Times New Roman" w:cs="Times New Roman"/>
        </w:rPr>
        <w:t>-</w:t>
      </w:r>
      <w:r w:rsidRPr="006C2E80">
        <w:rPr>
          <w:rFonts w:ascii="Times New Roman" w:eastAsia="Times New Roman" w:hAnsi="Times New Roman" w:cs="Times New Roman"/>
        </w:rPr>
        <w:t xml:space="preserve"> (58.1%) or over</w:t>
      </w:r>
      <w:r w:rsidR="00530064" w:rsidRPr="006C2E80">
        <w:rPr>
          <w:rFonts w:ascii="Times New Roman" w:eastAsia="Times New Roman" w:hAnsi="Times New Roman" w:cs="Times New Roman"/>
        </w:rPr>
        <w:t>-</w:t>
      </w:r>
      <w:r w:rsidRPr="006C2E80">
        <w:rPr>
          <w:rFonts w:ascii="Times New Roman" w:eastAsia="Times New Roman" w:hAnsi="Times New Roman" w:cs="Times New Roman"/>
        </w:rPr>
        <w:t>exploited (31.4</w:t>
      </w:r>
      <w:r w:rsidRPr="00B97720">
        <w:rPr>
          <w:rFonts w:ascii="Times New Roman" w:eastAsia="Times New Roman" w:hAnsi="Times New Roman" w:cs="Times New Roman"/>
          <w:color w:val="000000" w:themeColor="text1"/>
        </w:rPr>
        <w:t xml:space="preserve">%; FAO 2016). </w:t>
      </w:r>
      <w:r w:rsidR="00530064" w:rsidRPr="00B97720">
        <w:rPr>
          <w:rFonts w:ascii="Times New Roman" w:eastAsia="Times New Roman" w:hAnsi="Times New Roman" w:cs="Times New Roman"/>
          <w:color w:val="000000" w:themeColor="text1"/>
        </w:rPr>
        <w:t>O</w:t>
      </w:r>
      <w:r w:rsidRPr="00B97720">
        <w:rPr>
          <w:rFonts w:ascii="Times New Roman" w:eastAsia="Times New Roman" w:hAnsi="Times New Roman" w:cs="Times New Roman"/>
          <w:color w:val="000000" w:themeColor="text1"/>
        </w:rPr>
        <w:t xml:space="preserve">ver </w:t>
      </w:r>
      <w:r w:rsidRPr="006C2E80">
        <w:rPr>
          <w:rFonts w:ascii="Times New Roman" w:eastAsia="Times New Roman" w:hAnsi="Times New Roman" w:cs="Times New Roman"/>
        </w:rPr>
        <w:t xml:space="preserve">the past century, an increasing number of trade </w:t>
      </w:r>
      <w:del w:id="13" w:author="Chris Free" w:date="2018-12-11T09:54:00Z">
        <w:r w:rsidRPr="006C2E80" w:rsidDel="005B5FD7">
          <w:rPr>
            <w:rFonts w:ascii="Times New Roman" w:eastAsia="Times New Roman" w:hAnsi="Times New Roman" w:cs="Times New Roman"/>
          </w:rPr>
          <w:delText xml:space="preserve">relations </w:delText>
        </w:r>
      </w:del>
      <w:ins w:id="14" w:author="Chris Free" w:date="2018-12-11T09:55:00Z">
        <w:r w:rsidR="005B5FD7">
          <w:rPr>
            <w:rFonts w:ascii="Times New Roman" w:eastAsia="Times New Roman" w:hAnsi="Times New Roman" w:cs="Times New Roman"/>
          </w:rPr>
          <w:t>connections</w:t>
        </w:r>
      </w:ins>
      <w:ins w:id="15" w:author="Chris Free" w:date="2018-12-11T09:54:00Z">
        <w:r w:rsidR="005B5FD7" w:rsidRPr="006C2E80">
          <w:rPr>
            <w:rFonts w:ascii="Times New Roman" w:eastAsia="Times New Roman" w:hAnsi="Times New Roman" w:cs="Times New Roman"/>
          </w:rPr>
          <w:t xml:space="preserve"> </w:t>
        </w:r>
      </w:ins>
      <w:r w:rsidRPr="00B97720">
        <w:rPr>
          <w:rFonts w:ascii="Times New Roman" w:eastAsia="Times New Roman" w:hAnsi="Times New Roman" w:cs="Times New Roman"/>
          <w:color w:val="000000" w:themeColor="text1"/>
        </w:rPr>
        <w:t xml:space="preserve">(Cash et al., 2006; Peters et al., 2008) has been accompanied </w:t>
      </w:r>
      <w:r w:rsidRPr="006C2E80">
        <w:rPr>
          <w:rFonts w:ascii="Times New Roman" w:eastAsia="Times New Roman" w:hAnsi="Times New Roman" w:cs="Times New Roman"/>
        </w:rPr>
        <w:t xml:space="preserve">by sequential exploitation to deeper waters </w:t>
      </w:r>
      <w:r w:rsidR="002A3029" w:rsidRPr="006C2E80">
        <w:rPr>
          <w:rFonts w:ascii="Times New Roman" w:eastAsia="Times New Roman" w:hAnsi="Times New Roman" w:cs="Times New Roman"/>
        </w:rPr>
        <w:fldChar w:fldCharType="begin" w:fldLock="1"/>
      </w:r>
      <w:r w:rsidR="00120C2D" w:rsidRPr="006C2E80">
        <w:rPr>
          <w:rFonts w:ascii="Times New Roman" w:eastAsia="Times New Roman" w:hAnsi="Times New Roman" w:cs="Times New Roman"/>
        </w:rPr>
        <w:instrText>ADDIN CSL_CITATION { "citationItems" : [ { "id" : "ITEM-1", "itemData" : { "DOI" : "10.1098/rstb.2004.1574", "ISBN" : "0962-8436", "ISSN" : "0962-8436", "PMID" : "15713585", "abstract" : "This contribution, which reviews some broad trends in human history and  in the history of fishing, argues that sustainability, however defined, rarely if ever occurred as a result of an explicit policy, but as result of our inability to access a major part of exploited stocks. With the development of industrial fishing, and the resulting invasion of the refuges previously provided by distance and depth, our interactions with fisheries resources have come to resemble the wars of extermination that newly arrived hunters conducted 40 000\ufffd 50 000 years ago in Australia, and 12 000\ufffd13 000 years ago against large terrestrial mammals in North America. These broad trends are documented here through a map of change in fish sizes, which displays characteristic declines, first in the nearshore waters of industrialized countries of the Northern Hemisphere, then spread offshore and to the Southern Hemisphere. This geographical extension met its natural limit in the late 1980s, when the catches from newly accessed stocks ceased to compensate for the collapse in areas accessed earlier, hence leading to a gradual decline of global landing. These trends affect developing countries more than the developed world, which have been able to meet the shortfall by increasing imports from developing countries. These trends, however, together with the rapid growth of farming of carnivorous fishes, which consumes other fishes suited for human consumption, have led to serious food security issues. This promotes urgency to the implementation of the remedies traditionally proposed to alleviate overfishing (reduction of overcapacity, enforcement of conservative total allowable catches, etc.), and to the implementation of non-conventional approaches, notably the re-establishment of the refuges (also known as marine reserves), which made possible the apparent sustainability of pre-industrial fisheries. Keywords: overfishing; overcapacity; trophic levels; food web", "author" : [ { "dropping-particle" : "", "family" : "Pauly", "given" : "D", "non-dropping-particle" : "", "parse-names" : false, "suffix" : "" }, { "dropping-particle" : "", "family" : "Watson", "given" : "R", "non-dropping-particle" : "", "parse-names" : false, "suffix" : "" }, { "dropping-particle" : "", "family" : "Alder", "given" : "J", "non-dropping-particle" : "", "parse-names" : false, "suffix" : "" } ], "container-title" : "Philos. Trans. R. Soc. Lond. B Biol. Sci.", "id" : "ITEM-1", "issue" : "1453", "issued" : { "date-parts" : [ [ "2005" ] ] }, "page" : "5-12", "title" : "Global trends in world fisheries: impacts on marine ecosystems and food  security", "type" : "article-journal", "volume" : "360" }, "uris" : [ "http://www.mendeley.com/documents/?uuid=6daeef41-3c0e-43eb-bbfb-dbf5d5d7a18d" ] } ], "mendeley" : { "formattedCitation" : "(Pauly et al., 2005)", "plainTextFormattedCitation" : "(Pauly et al., 2005)", "previouslyFormattedCitation" : "(Pauly et al., 2005)" }, "properties" : { "noteIndex" : 0 }, "schema" : "https://github.com/citation-style-language/schema/raw/master/csl-citation.json" }</w:instrText>
      </w:r>
      <w:r w:rsidR="002A3029" w:rsidRPr="006C2E80">
        <w:rPr>
          <w:rFonts w:ascii="Times New Roman" w:eastAsia="Times New Roman" w:hAnsi="Times New Roman" w:cs="Times New Roman"/>
        </w:rPr>
        <w:fldChar w:fldCharType="separate"/>
      </w:r>
      <w:r w:rsidR="002A3029" w:rsidRPr="006C2E80">
        <w:rPr>
          <w:rFonts w:ascii="Times New Roman" w:eastAsia="Times New Roman" w:hAnsi="Times New Roman" w:cs="Times New Roman"/>
          <w:noProof/>
        </w:rPr>
        <w:t>(Pauly et al., 2005)</w:t>
      </w:r>
      <w:r w:rsidR="002A3029" w:rsidRPr="006C2E80">
        <w:rPr>
          <w:rFonts w:ascii="Times New Roman" w:eastAsia="Times New Roman" w:hAnsi="Times New Roman" w:cs="Times New Roman"/>
        </w:rPr>
        <w:fldChar w:fldCharType="end"/>
      </w:r>
      <w:r w:rsidRPr="006C2E80">
        <w:rPr>
          <w:rFonts w:ascii="Times New Roman" w:eastAsia="Times New Roman" w:hAnsi="Times New Roman" w:cs="Times New Roman"/>
        </w:rPr>
        <w:t xml:space="preserve"> and new areas</w:t>
      </w:r>
      <w:r w:rsidR="00530064" w:rsidRPr="006C2E80">
        <w:rPr>
          <w:rFonts w:ascii="Times New Roman" w:eastAsia="Times New Roman" w:hAnsi="Times New Roman" w:cs="Times New Roman"/>
        </w:rPr>
        <w:t xml:space="preserve">. </w:t>
      </w:r>
      <w:r w:rsidRPr="006C2E80">
        <w:rPr>
          <w:rFonts w:ascii="Times New Roman" w:eastAsia="Times New Roman" w:hAnsi="Times New Roman" w:cs="Times New Roman"/>
        </w:rPr>
        <w:t xml:space="preserve">This has mainly been driven by northern industrialized countries moving into the waters of southern developing countries </w:t>
      </w:r>
      <w:r w:rsidRPr="00E763C5">
        <w:rPr>
          <w:rFonts w:ascii="Times New Roman" w:eastAsia="Times New Roman" w:hAnsi="Times New Roman" w:cs="Times New Roman"/>
          <w:color w:val="000000" w:themeColor="text1"/>
        </w:rPr>
        <w:lastRenderedPageBreak/>
        <w:t xml:space="preserve">(Berkes et al. 2006; Anderson et al. 2011). </w:t>
      </w:r>
      <w:r w:rsidR="00530064" w:rsidRPr="00E763C5">
        <w:rPr>
          <w:rFonts w:ascii="Times New Roman" w:eastAsia="Times New Roman" w:hAnsi="Times New Roman" w:cs="Times New Roman"/>
          <w:color w:val="000000" w:themeColor="text1"/>
        </w:rPr>
        <w:t>The</w:t>
      </w:r>
      <w:r w:rsidRPr="00E763C5">
        <w:rPr>
          <w:rFonts w:ascii="Times New Roman" w:eastAsia="Times New Roman" w:hAnsi="Times New Roman" w:cs="Times New Roman"/>
          <w:color w:val="000000" w:themeColor="text1"/>
        </w:rPr>
        <w:t xml:space="preserve"> globalization </w:t>
      </w:r>
      <w:r w:rsidR="00530064" w:rsidRPr="00E763C5">
        <w:rPr>
          <w:rFonts w:ascii="Times New Roman" w:eastAsia="Times New Roman" w:hAnsi="Times New Roman" w:cs="Times New Roman"/>
          <w:color w:val="000000" w:themeColor="text1"/>
        </w:rPr>
        <w:t xml:space="preserve">of fisheries </w:t>
      </w:r>
      <w:r w:rsidRPr="00E763C5">
        <w:rPr>
          <w:rFonts w:ascii="Times New Roman" w:eastAsia="Times New Roman" w:hAnsi="Times New Roman" w:cs="Times New Roman"/>
          <w:color w:val="000000" w:themeColor="text1"/>
        </w:rPr>
        <w:t xml:space="preserve">through demand from international markets has been proposed to help explain both gradual declines in fish stocks and stock collapses of </w:t>
      </w:r>
      <w:r w:rsidR="00530064" w:rsidRPr="00E763C5">
        <w:rPr>
          <w:rFonts w:ascii="Times New Roman" w:eastAsia="Times New Roman" w:hAnsi="Times New Roman" w:cs="Times New Roman"/>
          <w:color w:val="000000" w:themeColor="text1"/>
        </w:rPr>
        <w:t xml:space="preserve">many </w:t>
      </w:r>
      <w:r w:rsidRPr="00E763C5">
        <w:rPr>
          <w:rFonts w:ascii="Times New Roman" w:eastAsia="Times New Roman" w:hAnsi="Times New Roman" w:cs="Times New Roman"/>
          <w:color w:val="000000" w:themeColor="text1"/>
        </w:rPr>
        <w:t>marine species (Lenzen et al., 2012).</w:t>
      </w:r>
    </w:p>
    <w:p w14:paraId="64B4A840" w14:textId="77777777" w:rsidR="002A3029" w:rsidRPr="006C2E80" w:rsidRDefault="002A3029" w:rsidP="009D3D31">
      <w:pPr>
        <w:jc w:val="both"/>
        <w:rPr>
          <w:rFonts w:ascii="Times New Roman" w:eastAsia="Times New Roman" w:hAnsi="Times New Roman" w:cs="Times New Roman"/>
        </w:rPr>
      </w:pPr>
    </w:p>
    <w:p w14:paraId="01A78F6C" w14:textId="05F43CF8" w:rsidR="00BB008D" w:rsidRPr="006C2E80" w:rsidRDefault="002A3029" w:rsidP="009D3D31">
      <w:pPr>
        <w:jc w:val="both"/>
        <w:rPr>
          <w:rFonts w:ascii="Times New Roman" w:eastAsia="Times New Roman" w:hAnsi="Times New Roman" w:cs="Times New Roman"/>
        </w:rPr>
      </w:pPr>
      <w:r w:rsidRPr="006C2E80">
        <w:rPr>
          <w:rFonts w:ascii="Times New Roman" w:eastAsia="Times New Roman" w:hAnsi="Times New Roman" w:cs="Times New Roman"/>
        </w:rPr>
        <w:t>Fisheries expansion</w:t>
      </w:r>
      <w:r w:rsidR="00BB008D" w:rsidRPr="006C2E80">
        <w:rPr>
          <w:rFonts w:ascii="Times New Roman" w:eastAsia="Times New Roman" w:hAnsi="Times New Roman" w:cs="Times New Roman"/>
        </w:rPr>
        <w:t xml:space="preserve"> due to international trade appear to take on several signature exploitation patterns. The most well-known cases are the “roving bandits”, in which distant fleets and mobile traders, </w:t>
      </w:r>
      <w:commentRangeStart w:id="16"/>
      <w:r w:rsidR="00BB008D" w:rsidRPr="006C2E80">
        <w:rPr>
          <w:rFonts w:ascii="Times New Roman" w:eastAsia="Times New Roman" w:hAnsi="Times New Roman" w:cs="Times New Roman"/>
        </w:rPr>
        <w:t>driven by international markets</w:t>
      </w:r>
      <w:commentRangeEnd w:id="16"/>
      <w:r w:rsidR="005B5FD7">
        <w:rPr>
          <w:rStyle w:val="CommentReference"/>
        </w:rPr>
        <w:commentReference w:id="16"/>
      </w:r>
      <w:r w:rsidR="00BB008D" w:rsidRPr="006C2E80">
        <w:rPr>
          <w:rFonts w:ascii="Times New Roman" w:eastAsia="Times New Roman" w:hAnsi="Times New Roman" w:cs="Times New Roman"/>
        </w:rPr>
        <w:t xml:space="preserve">, deplete valuable fisheries and move onward to new areas in search of better fishing (Berkes et al., 2006, Ostrom, 2007). Other types include “sequential exploitation,” in which fishing fleets sequentially move from coastal waters to deeper waters offshore or from higher to lower trophic levels (Pauly et al., 2002), and “contagious exploitation,” in which patterns of fish stock depletion mimic globalized </w:t>
      </w:r>
      <w:commentRangeStart w:id="17"/>
      <w:r w:rsidR="00BB008D" w:rsidRPr="006C2E80">
        <w:rPr>
          <w:rFonts w:ascii="Times New Roman" w:eastAsia="Times New Roman" w:hAnsi="Times New Roman" w:cs="Times New Roman"/>
        </w:rPr>
        <w:t>epidemics which move through established market structures to deplete local populations</w:t>
      </w:r>
      <w:commentRangeEnd w:id="17"/>
      <w:r w:rsidR="004033CD">
        <w:rPr>
          <w:rStyle w:val="CommentReference"/>
        </w:rPr>
        <w:commentReference w:id="17"/>
      </w:r>
      <w:r w:rsidR="00E763C5">
        <w:rPr>
          <w:rFonts w:ascii="Times New Roman" w:eastAsia="Times New Roman" w:hAnsi="Times New Roman" w:cs="Times New Roman"/>
        </w:rPr>
        <w:t xml:space="preserve">. </w:t>
      </w:r>
      <w:r w:rsidR="00982C99" w:rsidRPr="006C2E80">
        <w:rPr>
          <w:rFonts w:ascii="Times New Roman" w:eastAsia="Times New Roman" w:hAnsi="Times New Roman" w:cs="Times New Roman"/>
        </w:rPr>
        <w:t>A</w:t>
      </w:r>
      <w:r w:rsidR="00BB008D" w:rsidRPr="006C2E80">
        <w:rPr>
          <w:rFonts w:ascii="Times New Roman" w:eastAsia="Times New Roman" w:hAnsi="Times New Roman" w:cs="Times New Roman"/>
        </w:rPr>
        <w:t xml:space="preserve">ll of these patterns involve interactions between local and global </w:t>
      </w:r>
      <w:r w:rsidR="00982C99" w:rsidRPr="006C2E80">
        <w:rPr>
          <w:rFonts w:ascii="Times New Roman" w:eastAsia="Times New Roman" w:hAnsi="Times New Roman" w:cs="Times New Roman"/>
        </w:rPr>
        <w:t>stakeholders</w:t>
      </w:r>
      <w:r w:rsidR="00BB008D" w:rsidRPr="006C2E80">
        <w:rPr>
          <w:rFonts w:ascii="Times New Roman" w:eastAsia="Times New Roman" w:hAnsi="Times New Roman" w:cs="Times New Roman"/>
        </w:rPr>
        <w:t xml:space="preserve"> to produce fisheries outcomes, which we </w:t>
      </w:r>
      <w:r w:rsidR="0049025E" w:rsidRPr="006C2E80">
        <w:rPr>
          <w:rFonts w:ascii="Times New Roman" w:eastAsia="Times New Roman" w:hAnsi="Times New Roman" w:cs="Times New Roman"/>
        </w:rPr>
        <w:t xml:space="preserve">refer </w:t>
      </w:r>
      <w:r w:rsidR="00BB008D" w:rsidRPr="006C2E80">
        <w:rPr>
          <w:rFonts w:ascii="Times New Roman" w:eastAsia="Times New Roman" w:hAnsi="Times New Roman" w:cs="Times New Roman"/>
        </w:rPr>
        <w:t>to collectively as cross-scale exploitation patterns.</w:t>
      </w:r>
      <w:r w:rsidR="00120C2D" w:rsidRPr="006C2E80">
        <w:rPr>
          <w:rFonts w:ascii="Times New Roman" w:eastAsia="Times New Roman" w:hAnsi="Times New Roman" w:cs="Times New Roman"/>
        </w:rPr>
        <w:t xml:space="preserve"> </w:t>
      </w:r>
    </w:p>
    <w:p w14:paraId="1435D27E" w14:textId="77777777" w:rsidR="00BB008D" w:rsidRPr="006C2E80" w:rsidRDefault="00BB008D" w:rsidP="009D3D31">
      <w:pPr>
        <w:jc w:val="both"/>
        <w:rPr>
          <w:rFonts w:ascii="Times New Roman" w:eastAsia="Times New Roman" w:hAnsi="Times New Roman" w:cs="Times New Roman"/>
        </w:rPr>
      </w:pPr>
      <w:r w:rsidRPr="006C2E80">
        <w:rPr>
          <w:rFonts w:ascii="Times New Roman" w:eastAsia="Times New Roman" w:hAnsi="Times New Roman" w:cs="Times New Roman"/>
        </w:rPr>
        <w:tab/>
      </w:r>
    </w:p>
    <w:p w14:paraId="6FD8DE59" w14:textId="766FCB04" w:rsidR="00BB008D" w:rsidRPr="006C2E80" w:rsidRDefault="0017651A" w:rsidP="009D3D31">
      <w:pPr>
        <w:jc w:val="both"/>
        <w:rPr>
          <w:rFonts w:ascii="Times New Roman" w:eastAsia="Times New Roman" w:hAnsi="Times New Roman" w:cs="Times New Roman"/>
        </w:rPr>
      </w:pPr>
      <w:commentRangeStart w:id="18"/>
      <w:r>
        <w:rPr>
          <w:rFonts w:ascii="Times New Roman" w:hAnsi="Times New Roman" w:cs="Times New Roman"/>
          <w:noProof/>
          <w:sz w:val="16"/>
          <w:szCs w:val="16"/>
        </w:rPr>
        <w:drawing>
          <wp:inline distT="0" distB="0" distL="0" distR="0" wp14:anchorId="39CC5FC6" wp14:editId="03D06F36">
            <wp:extent cx="3406609" cy="50474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3-29 at 12.42.09 AM.png"/>
                    <pic:cNvPicPr/>
                  </pic:nvPicPr>
                  <pic:blipFill>
                    <a:blip r:embed="rId8">
                      <a:extLst>
                        <a:ext uri="{28A0092B-C50C-407E-A947-70E740481C1C}">
                          <a14:useLocalDpi xmlns:a14="http://schemas.microsoft.com/office/drawing/2010/main" val="0"/>
                        </a:ext>
                      </a:extLst>
                    </a:blip>
                    <a:stretch>
                      <a:fillRect/>
                    </a:stretch>
                  </pic:blipFill>
                  <pic:spPr>
                    <a:xfrm>
                      <a:off x="0" y="0"/>
                      <a:ext cx="3409058" cy="5051117"/>
                    </a:xfrm>
                    <a:prstGeom prst="rect">
                      <a:avLst/>
                    </a:prstGeom>
                  </pic:spPr>
                </pic:pic>
              </a:graphicData>
            </a:graphic>
          </wp:inline>
        </w:drawing>
      </w:r>
      <w:commentRangeEnd w:id="18"/>
      <w:r w:rsidR="004033CD">
        <w:rPr>
          <w:rStyle w:val="CommentReference"/>
        </w:rPr>
        <w:commentReference w:id="18"/>
      </w:r>
    </w:p>
    <w:p w14:paraId="6DD6F8F9" w14:textId="2CBBAD6C" w:rsidR="00BB008D" w:rsidRDefault="00363FC5" w:rsidP="009D3D31">
      <w:pPr>
        <w:jc w:val="both"/>
        <w:rPr>
          <w:rFonts w:ascii="Times New Roman" w:eastAsia="Times New Roman" w:hAnsi="Times New Roman" w:cs="Times New Roman"/>
        </w:rPr>
      </w:pPr>
      <w:r w:rsidRPr="006C2E80">
        <w:rPr>
          <w:rFonts w:ascii="Times New Roman" w:eastAsia="Times New Roman" w:hAnsi="Times New Roman" w:cs="Times New Roman"/>
          <w:b/>
        </w:rPr>
        <w:t>Figure 1</w:t>
      </w:r>
      <w:r w:rsidR="00BB008D" w:rsidRPr="006C2E80">
        <w:rPr>
          <w:rFonts w:ascii="Times New Roman" w:eastAsia="Times New Roman" w:hAnsi="Times New Roman" w:cs="Times New Roman"/>
          <w:b/>
        </w:rPr>
        <w:t>.</w:t>
      </w:r>
      <w:r w:rsidR="00BB008D" w:rsidRPr="006C2E80">
        <w:rPr>
          <w:rFonts w:ascii="Times New Roman" w:eastAsia="Times New Roman" w:hAnsi="Times New Roman" w:cs="Times New Roman"/>
        </w:rPr>
        <w:t xml:space="preserve"> Traders, number of trades and global clustering of the trade networks of sardine, sole, hake and cod. </w:t>
      </w:r>
    </w:p>
    <w:p w14:paraId="734B7A6A" w14:textId="77777777" w:rsidR="003D2091" w:rsidRPr="003D2091" w:rsidRDefault="003D2091" w:rsidP="003D2091">
      <w:pPr>
        <w:jc w:val="both"/>
        <w:rPr>
          <w:rFonts w:ascii="Times New Roman" w:eastAsia="Times New Roman" w:hAnsi="Times New Roman" w:cs="Times New Roman"/>
          <w:b/>
        </w:rPr>
      </w:pPr>
    </w:p>
    <w:p w14:paraId="3E78946E" w14:textId="204C4C22" w:rsidR="0017651A" w:rsidRPr="00BF6CF9" w:rsidRDefault="009D3D31" w:rsidP="00BF6CF9">
      <w:pPr>
        <w:pStyle w:val="ListParagraph"/>
        <w:numPr>
          <w:ilvl w:val="0"/>
          <w:numId w:val="3"/>
        </w:numPr>
        <w:jc w:val="both"/>
        <w:rPr>
          <w:rFonts w:ascii="Times New Roman" w:eastAsia="Times New Roman" w:hAnsi="Times New Roman" w:cs="Times New Roman"/>
          <w:b/>
        </w:rPr>
      </w:pPr>
      <w:r w:rsidRPr="00BF6CF9">
        <w:rPr>
          <w:rFonts w:ascii="Times New Roman" w:eastAsia="Times New Roman" w:hAnsi="Times New Roman" w:cs="Times New Roman"/>
          <w:b/>
        </w:rPr>
        <w:t>Preliminary results</w:t>
      </w:r>
    </w:p>
    <w:p w14:paraId="666A5A81" w14:textId="737E32D1" w:rsidR="006C2E80" w:rsidRDefault="009D3D31" w:rsidP="009D3D31">
      <w:pPr>
        <w:jc w:val="both"/>
        <w:rPr>
          <w:rFonts w:ascii="Times New Roman" w:eastAsia="Times New Roman" w:hAnsi="Times New Roman" w:cs="Times New Roman"/>
        </w:rPr>
      </w:pPr>
      <w:r w:rsidRPr="006C2E80">
        <w:rPr>
          <w:rFonts w:ascii="Times New Roman" w:eastAsia="Times New Roman" w:hAnsi="Times New Roman" w:cs="Times New Roman"/>
        </w:rPr>
        <w:t xml:space="preserve">The trade network for four of these </w:t>
      </w:r>
      <w:r w:rsidR="00840476" w:rsidRPr="006C2E80">
        <w:rPr>
          <w:rFonts w:ascii="Times New Roman" w:eastAsia="Times New Roman" w:hAnsi="Times New Roman" w:cs="Times New Roman"/>
        </w:rPr>
        <w:t>commodities</w:t>
      </w:r>
      <w:r w:rsidR="00FD2ACC">
        <w:rPr>
          <w:rFonts w:ascii="Times New Roman" w:eastAsia="Times New Roman" w:hAnsi="Times New Roman" w:cs="Times New Roman"/>
        </w:rPr>
        <w:t xml:space="preserve"> </w:t>
      </w:r>
      <w:commentRangeStart w:id="19"/>
      <w:r w:rsidR="00FD2ACC" w:rsidRPr="006C2E80">
        <w:rPr>
          <w:rFonts w:ascii="Times New Roman" w:eastAsia="Times New Roman" w:hAnsi="Times New Roman" w:cs="Times New Roman"/>
        </w:rPr>
        <w:t>(cod, sole, hake and sardine)</w:t>
      </w:r>
      <w:r w:rsidRPr="006C2E80">
        <w:rPr>
          <w:rFonts w:ascii="Times New Roman" w:eastAsia="Times New Roman" w:hAnsi="Times New Roman" w:cs="Times New Roman"/>
        </w:rPr>
        <w:t xml:space="preserve"> </w:t>
      </w:r>
      <w:commentRangeEnd w:id="19"/>
      <w:r w:rsidR="004033CD">
        <w:rPr>
          <w:rStyle w:val="CommentReference"/>
        </w:rPr>
        <w:commentReference w:id="19"/>
      </w:r>
      <w:r w:rsidRPr="006C2E80">
        <w:rPr>
          <w:rFonts w:ascii="Times New Roman" w:eastAsia="Times New Roman" w:hAnsi="Times New Roman" w:cs="Times New Roman"/>
        </w:rPr>
        <w:t xml:space="preserve">expanded between 1994 and 2015. For cod there was a small (n= 20 </w:t>
      </w:r>
      <w:commentRangeStart w:id="20"/>
      <w:r w:rsidRPr="006C2E80">
        <w:rPr>
          <w:rFonts w:ascii="Times New Roman" w:eastAsia="Times New Roman" w:hAnsi="Times New Roman" w:cs="Times New Roman"/>
        </w:rPr>
        <w:t>± 4</w:t>
      </w:r>
      <w:commentRangeEnd w:id="20"/>
      <w:r w:rsidR="004033CD">
        <w:rPr>
          <w:rStyle w:val="CommentReference"/>
        </w:rPr>
        <w:commentReference w:id="20"/>
      </w:r>
      <w:r w:rsidRPr="006C2E80">
        <w:rPr>
          <w:rFonts w:ascii="Times New Roman" w:eastAsia="Times New Roman" w:hAnsi="Times New Roman" w:cs="Times New Roman"/>
        </w:rPr>
        <w:t xml:space="preserve">) set of countries that actively </w:t>
      </w:r>
      <w:r w:rsidRPr="006C2E80">
        <w:rPr>
          <w:rFonts w:ascii="Times New Roman" w:eastAsia="Times New Roman" w:hAnsi="Times New Roman" w:cs="Times New Roman"/>
        </w:rPr>
        <w:lastRenderedPageBreak/>
        <w:t>traded throughout the study period. During this period there was an increase in the number of countries that began trading in cod, but at much lower volumes than the “top-20” nations</w:t>
      </w:r>
      <w:r w:rsidR="00FD2ACC">
        <w:rPr>
          <w:rFonts w:ascii="Times New Roman" w:eastAsia="Times New Roman" w:hAnsi="Times New Roman" w:cs="Times New Roman"/>
        </w:rPr>
        <w:t xml:space="preserve"> by traded volume</w:t>
      </w:r>
      <w:r w:rsidRPr="006C2E80">
        <w:rPr>
          <w:rFonts w:ascii="Times New Roman" w:eastAsia="Times New Roman" w:hAnsi="Times New Roman" w:cs="Times New Roman"/>
        </w:rPr>
        <w:t xml:space="preserve">. This highlights that there was an increasing number of low trade volumes (weaker connections) over time in the network. </w:t>
      </w:r>
      <w:commentRangeStart w:id="21"/>
      <w:r w:rsidRPr="006C2E80">
        <w:rPr>
          <w:rFonts w:ascii="Times New Roman" w:eastAsia="Times New Roman" w:hAnsi="Times New Roman" w:cs="Times New Roman"/>
        </w:rPr>
        <w:t xml:space="preserve">Global clustering </w:t>
      </w:r>
      <w:r w:rsidR="006C2E80">
        <w:rPr>
          <w:rFonts w:ascii="Times New Roman" w:eastAsia="Times New Roman" w:hAnsi="Times New Roman" w:cs="Times New Roman"/>
        </w:rPr>
        <w:t xml:space="preserve">(the amount of triangles in the networks, which occur when countries that trade with the same country also trade with each other) </w:t>
      </w:r>
      <w:r w:rsidRPr="006C2E80">
        <w:rPr>
          <w:rFonts w:ascii="Times New Roman" w:eastAsia="Times New Roman" w:hAnsi="Times New Roman" w:cs="Times New Roman"/>
        </w:rPr>
        <w:t xml:space="preserve">also increased </w:t>
      </w:r>
      <w:r w:rsidR="00110A8E" w:rsidRPr="006C2E80">
        <w:rPr>
          <w:rFonts w:ascii="Times New Roman" w:eastAsia="Times New Roman" w:hAnsi="Times New Roman" w:cs="Times New Roman"/>
        </w:rPr>
        <w:t>with</w:t>
      </w:r>
      <w:r w:rsidRPr="006C2E80">
        <w:rPr>
          <w:rFonts w:ascii="Times New Roman" w:eastAsia="Times New Roman" w:hAnsi="Times New Roman" w:cs="Times New Roman"/>
        </w:rPr>
        <w:t xml:space="preserve">in the </w:t>
      </w:r>
      <w:r w:rsidR="00D455BA" w:rsidRPr="006C2E80">
        <w:rPr>
          <w:rFonts w:ascii="Times New Roman" w:eastAsia="Times New Roman" w:hAnsi="Times New Roman" w:cs="Times New Roman"/>
        </w:rPr>
        <w:t>four</w:t>
      </w:r>
      <w:r w:rsidR="00110A8E" w:rsidRPr="006C2E80">
        <w:rPr>
          <w:rFonts w:ascii="Times New Roman" w:eastAsia="Times New Roman" w:hAnsi="Times New Roman" w:cs="Times New Roman"/>
        </w:rPr>
        <w:t xml:space="preserve"> </w:t>
      </w:r>
      <w:r w:rsidR="00D455BA" w:rsidRPr="006C2E80">
        <w:rPr>
          <w:rFonts w:ascii="Times New Roman" w:eastAsia="Times New Roman" w:hAnsi="Times New Roman" w:cs="Times New Roman"/>
        </w:rPr>
        <w:t>species</w:t>
      </w:r>
      <w:r w:rsidRPr="006C2E80">
        <w:rPr>
          <w:rFonts w:ascii="Times New Roman" w:eastAsia="Times New Roman" w:hAnsi="Times New Roman" w:cs="Times New Roman"/>
        </w:rPr>
        <w:t xml:space="preserve"> studied which reiterates the idea of an expansion in these trade networks.</w:t>
      </w:r>
      <w:commentRangeEnd w:id="21"/>
      <w:r w:rsidR="004033CD">
        <w:rPr>
          <w:rStyle w:val="CommentReference"/>
        </w:rPr>
        <w:commentReference w:id="21"/>
      </w:r>
      <w:r w:rsidRPr="006C2E80">
        <w:rPr>
          <w:rFonts w:ascii="Times New Roman" w:eastAsia="Times New Roman" w:hAnsi="Times New Roman" w:cs="Times New Roman"/>
        </w:rPr>
        <w:t xml:space="preserve"> Networks in later years of our trading data showed more</w:t>
      </w:r>
      <w:r w:rsidR="00840476" w:rsidRPr="006C2E80">
        <w:rPr>
          <w:rFonts w:ascii="Times New Roman" w:eastAsia="Times New Roman" w:hAnsi="Times New Roman" w:cs="Times New Roman"/>
        </w:rPr>
        <w:t>, but weaker</w:t>
      </w:r>
      <w:r w:rsidRPr="006C2E80">
        <w:rPr>
          <w:rFonts w:ascii="Times New Roman" w:eastAsia="Times New Roman" w:hAnsi="Times New Roman" w:cs="Times New Roman"/>
        </w:rPr>
        <w:t xml:space="preserve"> connected nodes. The trend of increased frequency of trades shows the increased connectedness of the network. For global trade in hake this is especially true in the most recent years of our dataset</w:t>
      </w:r>
      <w:r w:rsidR="003D2091">
        <w:rPr>
          <w:rFonts w:ascii="Times New Roman" w:eastAsia="Times New Roman" w:hAnsi="Times New Roman" w:cs="Times New Roman"/>
        </w:rPr>
        <w:t xml:space="preserve">. </w:t>
      </w:r>
      <w:commentRangeStart w:id="22"/>
      <w:r w:rsidR="002A3029" w:rsidRPr="006C2E80">
        <w:rPr>
          <w:rFonts w:ascii="Times New Roman" w:eastAsia="Times New Roman" w:hAnsi="Times New Roman" w:cs="Times New Roman"/>
        </w:rPr>
        <w:t>The next step in this work will be to regress these changes in the network to countries characteristics</w:t>
      </w:r>
      <w:r w:rsidR="006C2E80" w:rsidRPr="006C2E80">
        <w:rPr>
          <w:rFonts w:ascii="Times New Roman" w:eastAsia="Times New Roman" w:hAnsi="Times New Roman" w:cs="Times New Roman"/>
        </w:rPr>
        <w:t xml:space="preserve"> (governance indicators such as rule of law and economic indicators such as GDP)</w:t>
      </w:r>
      <w:r w:rsidR="002A3029" w:rsidRPr="006C2E80">
        <w:rPr>
          <w:rFonts w:ascii="Times New Roman" w:eastAsia="Times New Roman" w:hAnsi="Times New Roman" w:cs="Times New Roman"/>
        </w:rPr>
        <w:t xml:space="preserve">. </w:t>
      </w:r>
      <w:commentRangeEnd w:id="22"/>
      <w:r w:rsidR="00AB2F71">
        <w:rPr>
          <w:rStyle w:val="CommentReference"/>
        </w:rPr>
        <w:commentReference w:id="22"/>
      </w:r>
    </w:p>
    <w:p w14:paraId="693A28EF" w14:textId="7741453E" w:rsidR="00560D5B" w:rsidRDefault="00560D5B" w:rsidP="009D3D31">
      <w:pPr>
        <w:jc w:val="both"/>
        <w:rPr>
          <w:rFonts w:ascii="Times New Roman" w:eastAsia="Times New Roman" w:hAnsi="Times New Roman" w:cs="Times New Roman"/>
        </w:rPr>
      </w:pPr>
    </w:p>
    <w:p w14:paraId="1B072B08" w14:textId="2118F134" w:rsidR="000577A6" w:rsidRDefault="00560D5B" w:rsidP="00FD2ACC">
      <w:pPr>
        <w:jc w:val="both"/>
        <w:rPr>
          <w:rFonts w:ascii="Times New Roman" w:eastAsia="Times New Roman" w:hAnsi="Times New Roman" w:cs="Times New Roman"/>
        </w:rPr>
      </w:pPr>
      <w:r>
        <w:rPr>
          <w:rFonts w:ascii="Times New Roman" w:eastAsia="Times New Roman" w:hAnsi="Times New Roman" w:cs="Times New Roman"/>
        </w:rPr>
        <w:t xml:space="preserve">Next, we calculated a measure called “preferential attachment” following the methodology of </w:t>
      </w:r>
      <w:r w:rsidRPr="00AF13CC">
        <w:rPr>
          <w:rFonts w:ascii="Times New Roman" w:eastAsia="Times New Roman" w:hAnsi="Times New Roman" w:cs="Times New Roman"/>
          <w:color w:val="000000" w:themeColor="text1"/>
        </w:rPr>
        <w:t>Newman (2001)</w:t>
      </w:r>
      <w:r w:rsidR="000577A6" w:rsidRPr="00AF13CC">
        <w:rPr>
          <w:rFonts w:ascii="Times New Roman" w:eastAsia="Times New Roman" w:hAnsi="Times New Roman" w:cs="Times New Roman"/>
          <w:color w:val="000000" w:themeColor="text1"/>
        </w:rPr>
        <w:t xml:space="preserve"> across </w:t>
      </w:r>
      <w:r w:rsidR="000577A6" w:rsidRPr="000577A6">
        <w:rPr>
          <w:rFonts w:ascii="Times New Roman" w:eastAsia="Times New Roman" w:hAnsi="Times New Roman" w:cs="Times New Roman"/>
          <w:color w:val="000000" w:themeColor="text1"/>
        </w:rPr>
        <w:t xml:space="preserve">all of the trade-data between </w:t>
      </w:r>
      <w:commentRangeStart w:id="23"/>
      <w:r w:rsidR="000577A6" w:rsidRPr="000577A6">
        <w:rPr>
          <w:rFonts w:ascii="Times New Roman" w:eastAsia="Times New Roman" w:hAnsi="Times New Roman" w:cs="Times New Roman"/>
          <w:color w:val="000000" w:themeColor="text1"/>
        </w:rPr>
        <w:t>1995-1998</w:t>
      </w:r>
      <w:commentRangeEnd w:id="23"/>
      <w:r w:rsidR="00247819">
        <w:rPr>
          <w:rStyle w:val="CommentReference"/>
        </w:rPr>
        <w:commentReference w:id="23"/>
      </w:r>
      <w:r w:rsidRPr="000577A6">
        <w:rPr>
          <w:rFonts w:ascii="Times New Roman" w:eastAsia="Times New Roman" w:hAnsi="Times New Roman" w:cs="Times New Roman"/>
          <w:color w:val="000000" w:themeColor="text1"/>
        </w:rPr>
        <w:t>.</w:t>
      </w:r>
      <w:r w:rsidR="00FD2ACC">
        <w:rPr>
          <w:rFonts w:ascii="Times New Roman" w:eastAsia="Times New Roman" w:hAnsi="Times New Roman" w:cs="Times New Roman"/>
          <w:color w:val="000000" w:themeColor="text1"/>
        </w:rPr>
        <w:t xml:space="preserve"> </w:t>
      </w:r>
      <w:r w:rsidR="00AF13CC" w:rsidRPr="000577A6">
        <w:rPr>
          <w:rFonts w:ascii="Times New Roman" w:eastAsia="Times New Roman" w:hAnsi="Times New Roman" w:cs="Times New Roman"/>
          <w:color w:val="000000" w:themeColor="text1"/>
        </w:rPr>
        <w:t xml:space="preserve">Preferential </w:t>
      </w:r>
      <w:r w:rsidR="00AF13CC">
        <w:rPr>
          <w:rFonts w:ascii="Times New Roman" w:eastAsia="Times New Roman" w:hAnsi="Times New Roman" w:cs="Times New Roman"/>
        </w:rPr>
        <w:t xml:space="preserve">attachment is the relative probability of a node forming a new connection based on certain node attributes (in this case a node is a country). </w:t>
      </w:r>
      <w:r w:rsidR="000577A6">
        <w:rPr>
          <w:rFonts w:ascii="Times New Roman" w:eastAsia="Times New Roman" w:hAnsi="Times New Roman" w:cs="Times New Roman"/>
        </w:rPr>
        <w:t>We hypothesized that countries with higher stock status would have a higher probability of forming new export connections and the reverse for import connection (i.e. in the case of local depletion of stocks there would be an increase in imports).</w:t>
      </w:r>
    </w:p>
    <w:p w14:paraId="177DD458" w14:textId="77777777" w:rsidR="000577A6" w:rsidRDefault="000577A6" w:rsidP="000577A6">
      <w:pPr>
        <w:jc w:val="both"/>
        <w:rPr>
          <w:rFonts w:ascii="Times New Roman" w:eastAsia="Times New Roman" w:hAnsi="Times New Roman" w:cs="Times New Roman"/>
        </w:rPr>
      </w:pPr>
    </w:p>
    <w:p w14:paraId="5159522E" w14:textId="0ED8E0F4" w:rsidR="002707BB" w:rsidRDefault="00560D5B" w:rsidP="009D3D31">
      <w:pPr>
        <w:jc w:val="both"/>
        <w:rPr>
          <w:ins w:id="24" w:author="Chris Free" w:date="2018-12-11T10:18:00Z"/>
          <w:rFonts w:ascii="Times New Roman" w:eastAsia="Times New Roman" w:hAnsi="Times New Roman" w:cs="Times New Roman"/>
        </w:rPr>
      </w:pPr>
      <w:r>
        <w:rPr>
          <w:rFonts w:ascii="Times New Roman" w:eastAsia="Times New Roman" w:hAnsi="Times New Roman" w:cs="Times New Roman"/>
        </w:rPr>
        <w:t xml:space="preserve">We can see in Figure 2 and 3 that the link between </w:t>
      </w:r>
      <w:commentRangeStart w:id="25"/>
      <w:r>
        <w:rPr>
          <w:rFonts w:ascii="Times New Roman" w:eastAsia="Times New Roman" w:hAnsi="Times New Roman" w:cs="Times New Roman"/>
        </w:rPr>
        <w:t xml:space="preserve">stock status </w:t>
      </w:r>
      <w:commentRangeEnd w:id="25"/>
      <w:r w:rsidR="00BD4A6A">
        <w:rPr>
          <w:rStyle w:val="CommentReference"/>
        </w:rPr>
        <w:commentReference w:id="25"/>
      </w:r>
      <w:r>
        <w:rPr>
          <w:rFonts w:ascii="Times New Roman" w:eastAsia="Times New Roman" w:hAnsi="Times New Roman" w:cs="Times New Roman"/>
        </w:rPr>
        <w:t xml:space="preserve">and new exports or imports is non-linear with slightly higher probabilities for lower and higher stock-status. This is likely caused by some </w:t>
      </w:r>
      <w:commentRangeStart w:id="26"/>
      <w:r>
        <w:rPr>
          <w:rFonts w:ascii="Times New Roman" w:eastAsia="Times New Roman" w:hAnsi="Times New Roman" w:cs="Times New Roman"/>
        </w:rPr>
        <w:t xml:space="preserve">reverse causality </w:t>
      </w:r>
      <w:commentRangeEnd w:id="26"/>
      <w:r w:rsidR="00BD4A6A">
        <w:rPr>
          <w:rStyle w:val="CommentReference"/>
        </w:rPr>
        <w:commentReference w:id="26"/>
      </w:r>
      <w:r>
        <w:rPr>
          <w:rFonts w:ascii="Times New Roman" w:eastAsia="Times New Roman" w:hAnsi="Times New Roman" w:cs="Times New Roman"/>
        </w:rPr>
        <w:t xml:space="preserve">between exports and </w:t>
      </w:r>
      <w:r w:rsidR="000577A6">
        <w:rPr>
          <w:rFonts w:ascii="Times New Roman" w:eastAsia="Times New Roman" w:hAnsi="Times New Roman" w:cs="Times New Roman"/>
        </w:rPr>
        <w:t xml:space="preserve">stock-status, which </w:t>
      </w:r>
      <w:r w:rsidR="009E1EDE">
        <w:rPr>
          <w:rFonts w:ascii="Times New Roman" w:eastAsia="Times New Roman" w:hAnsi="Times New Roman" w:cs="Times New Roman"/>
        </w:rPr>
        <w:t>a next step of analysis will address</w:t>
      </w:r>
      <w:r w:rsidR="000577A6">
        <w:rPr>
          <w:rFonts w:ascii="Times New Roman" w:eastAsia="Times New Roman" w:hAnsi="Times New Roman" w:cs="Times New Roman"/>
        </w:rPr>
        <w:t>. It is likely that under certain conditions (for example low governance levels) stock status decreases due to high export levels</w:t>
      </w:r>
      <w:r w:rsidR="00CB3586">
        <w:rPr>
          <w:rFonts w:ascii="Times New Roman" w:eastAsia="Times New Roman" w:hAnsi="Times New Roman" w:cs="Times New Roman"/>
        </w:rPr>
        <w:t>.</w:t>
      </w:r>
      <w:r w:rsidR="000577A6">
        <w:rPr>
          <w:rFonts w:ascii="Times New Roman" w:eastAsia="Times New Roman" w:hAnsi="Times New Roman" w:cs="Times New Roman"/>
        </w:rPr>
        <w:t xml:space="preserve"> </w:t>
      </w:r>
      <w:r w:rsidR="00CB3586">
        <w:rPr>
          <w:rFonts w:ascii="Times New Roman" w:eastAsia="Times New Roman" w:hAnsi="Times New Roman" w:cs="Times New Roman"/>
        </w:rPr>
        <w:t>I</w:t>
      </w:r>
      <w:r w:rsidR="000577A6">
        <w:rPr>
          <w:rFonts w:ascii="Times New Roman" w:eastAsia="Times New Roman" w:hAnsi="Times New Roman" w:cs="Times New Roman"/>
        </w:rPr>
        <w:t xml:space="preserve">mplementing a time-lag in the data has so far not been enough to address this concern. </w:t>
      </w:r>
      <w:commentRangeStart w:id="27"/>
      <w:r w:rsidR="000577A6">
        <w:rPr>
          <w:rFonts w:ascii="Times New Roman" w:eastAsia="Times New Roman" w:hAnsi="Times New Roman" w:cs="Times New Roman"/>
        </w:rPr>
        <w:t>The link between governance and the probability of forming new export or import is less clear but coefficient estimates for linear regressions are small and negative (</w:t>
      </w:r>
      <w:r w:rsidR="000577A6" w:rsidRPr="000577A6">
        <w:rPr>
          <w:rFonts w:ascii="Times New Roman" w:eastAsia="Times New Roman" w:hAnsi="Times New Roman" w:cs="Times New Roman"/>
        </w:rPr>
        <w:t>-0.03</w:t>
      </w:r>
      <w:r w:rsidR="000577A6">
        <w:rPr>
          <w:rFonts w:ascii="Times New Roman" w:eastAsia="Times New Roman" w:hAnsi="Times New Roman" w:cs="Times New Roman"/>
        </w:rPr>
        <w:t>,</w:t>
      </w:r>
      <w:r w:rsidR="000577A6" w:rsidRPr="000577A6">
        <w:rPr>
          <w:rFonts w:ascii="Times New Roman" w:eastAsia="Times New Roman" w:hAnsi="Times New Roman" w:cs="Times New Roman"/>
        </w:rPr>
        <w:t xml:space="preserve"> -0.0</w:t>
      </w:r>
      <w:r w:rsidR="000577A6">
        <w:rPr>
          <w:rFonts w:ascii="Times New Roman" w:eastAsia="Times New Roman" w:hAnsi="Times New Roman" w:cs="Times New Roman"/>
        </w:rPr>
        <w:t>5).</w:t>
      </w:r>
      <w:r w:rsidR="00FD2ACC">
        <w:rPr>
          <w:rFonts w:ascii="Times New Roman" w:eastAsia="Times New Roman" w:hAnsi="Times New Roman" w:cs="Times New Roman"/>
        </w:rPr>
        <w:t xml:space="preserve"> </w:t>
      </w:r>
      <w:commentRangeEnd w:id="27"/>
      <w:r w:rsidR="00BD552B">
        <w:rPr>
          <w:rStyle w:val="CommentReference"/>
        </w:rPr>
        <w:commentReference w:id="27"/>
      </w:r>
      <w:r w:rsidR="003D2091">
        <w:rPr>
          <w:rFonts w:ascii="Times New Roman" w:eastAsia="Times New Roman" w:hAnsi="Times New Roman" w:cs="Times New Roman"/>
        </w:rPr>
        <w:t xml:space="preserve">Which may mean that countries with higher governance have more of the appropriate infrastructure in place necessary for accessing the global trade market for fish. </w:t>
      </w:r>
    </w:p>
    <w:p w14:paraId="313A9FEC" w14:textId="58CD4086" w:rsidR="00976C86" w:rsidRDefault="00976C86" w:rsidP="009D3D31">
      <w:pPr>
        <w:jc w:val="both"/>
        <w:rPr>
          <w:ins w:id="28" w:author="Chris Free" w:date="2018-12-11T10:18:00Z"/>
          <w:rFonts w:ascii="Times New Roman" w:eastAsia="Times New Roman" w:hAnsi="Times New Roman" w:cs="Times New Roman"/>
        </w:rPr>
      </w:pPr>
    </w:p>
    <w:p w14:paraId="55314A04" w14:textId="5A0E5549" w:rsidR="00976C86" w:rsidRDefault="00976C86" w:rsidP="009D3D31">
      <w:pPr>
        <w:jc w:val="both"/>
        <w:rPr>
          <w:rFonts w:ascii="Times New Roman" w:eastAsia="Times New Roman" w:hAnsi="Times New Roman" w:cs="Times New Roman"/>
        </w:rPr>
      </w:pPr>
      <w:ins w:id="29" w:author="Chris Free" w:date="2018-12-11T10:18:00Z">
        <w:r>
          <w:rPr>
            <w:rFonts w:ascii="Times New Roman" w:eastAsia="Times New Roman" w:hAnsi="Times New Roman" w:cs="Times New Roman"/>
          </w:rPr>
          <w:t>Should there be a concluding paragraph where we interpret implications of the results and clearly define next steps in expanding the analysis?</w:t>
        </w:r>
      </w:ins>
    </w:p>
    <w:p w14:paraId="5F19104A" w14:textId="5F92C79D" w:rsidR="002707BB" w:rsidRDefault="002707BB" w:rsidP="009D3D31">
      <w:pPr>
        <w:jc w:val="both"/>
        <w:rPr>
          <w:rFonts w:ascii="Times New Roman" w:eastAsia="Times New Roman" w:hAnsi="Times New Roman" w:cs="Times New Roman"/>
        </w:rPr>
      </w:pPr>
    </w:p>
    <w:p w14:paraId="1D00BEFC" w14:textId="6B326480" w:rsidR="002707BB" w:rsidRDefault="002707BB" w:rsidP="009D3D31">
      <w:pPr>
        <w:jc w:val="both"/>
        <w:rPr>
          <w:rFonts w:ascii="Times New Roman" w:eastAsia="Times New Roman" w:hAnsi="Times New Roman" w:cs="Times New Roman"/>
        </w:rPr>
      </w:pPr>
      <w:commentRangeStart w:id="30"/>
      <w:r>
        <w:rPr>
          <w:rFonts w:ascii="Times New Roman" w:eastAsia="Times New Roman" w:hAnsi="Times New Roman" w:cs="Times New Roman"/>
          <w:noProof/>
        </w:rPr>
        <w:lastRenderedPageBreak/>
        <w:drawing>
          <wp:inline distT="0" distB="0" distL="0" distR="0" wp14:anchorId="601B7AAE" wp14:editId="04FF1118">
            <wp:extent cx="5727700" cy="34833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10 at 9.36.25 AM.png"/>
                    <pic:cNvPicPr/>
                  </pic:nvPicPr>
                  <pic:blipFill rotWithShape="1">
                    <a:blip r:embed="rId9">
                      <a:extLst>
                        <a:ext uri="{28A0092B-C50C-407E-A947-70E740481C1C}">
                          <a14:useLocalDpi xmlns:a14="http://schemas.microsoft.com/office/drawing/2010/main" val="0"/>
                        </a:ext>
                      </a:extLst>
                    </a:blip>
                    <a:srcRect t="2705"/>
                    <a:stretch/>
                  </pic:blipFill>
                  <pic:spPr bwMode="auto">
                    <a:xfrm>
                      <a:off x="0" y="0"/>
                      <a:ext cx="5727700" cy="3483311"/>
                    </a:xfrm>
                    <a:prstGeom prst="rect">
                      <a:avLst/>
                    </a:prstGeom>
                    <a:ln>
                      <a:noFill/>
                    </a:ln>
                    <a:extLst>
                      <a:ext uri="{53640926-AAD7-44D8-BBD7-CCE9431645EC}">
                        <a14:shadowObscured xmlns:a14="http://schemas.microsoft.com/office/drawing/2010/main"/>
                      </a:ext>
                    </a:extLst>
                  </pic:spPr>
                </pic:pic>
              </a:graphicData>
            </a:graphic>
          </wp:inline>
        </w:drawing>
      </w:r>
      <w:commentRangeEnd w:id="30"/>
      <w:r w:rsidR="00F55FB2">
        <w:rPr>
          <w:rStyle w:val="CommentReference"/>
        </w:rPr>
        <w:commentReference w:id="30"/>
      </w:r>
    </w:p>
    <w:p w14:paraId="2F878975" w14:textId="1C58B26E" w:rsidR="002707BB" w:rsidRPr="006C2E80" w:rsidRDefault="002707BB" w:rsidP="002707BB">
      <w:pPr>
        <w:jc w:val="both"/>
        <w:rPr>
          <w:rFonts w:ascii="Times New Roman" w:eastAsia="Times New Roman" w:hAnsi="Times New Roman" w:cs="Times New Roman"/>
        </w:rPr>
      </w:pPr>
      <w:r w:rsidRPr="006C2E80">
        <w:rPr>
          <w:rFonts w:ascii="Times New Roman" w:eastAsia="Times New Roman" w:hAnsi="Times New Roman" w:cs="Times New Roman"/>
          <w:b/>
        </w:rPr>
        <w:t xml:space="preserve">Figure </w:t>
      </w:r>
      <w:r>
        <w:rPr>
          <w:rFonts w:ascii="Times New Roman" w:eastAsia="Times New Roman" w:hAnsi="Times New Roman" w:cs="Times New Roman"/>
          <w:b/>
        </w:rPr>
        <w:t>2</w:t>
      </w:r>
      <w:r w:rsidRPr="006C2E80">
        <w:rPr>
          <w:rFonts w:ascii="Times New Roman" w:eastAsia="Times New Roman" w:hAnsi="Times New Roman" w:cs="Times New Roman"/>
          <w:b/>
        </w:rPr>
        <w:t>.</w:t>
      </w:r>
      <w:r w:rsidRPr="006C2E80">
        <w:rPr>
          <w:rFonts w:ascii="Times New Roman" w:eastAsia="Times New Roman" w:hAnsi="Times New Roman" w:cs="Times New Roman"/>
        </w:rPr>
        <w:t xml:space="preserve"> </w:t>
      </w:r>
      <w:r>
        <w:rPr>
          <w:rFonts w:ascii="Times New Roman" w:eastAsia="Times New Roman" w:hAnsi="Times New Roman" w:cs="Times New Roman"/>
        </w:rPr>
        <w:t xml:space="preserve">Relative probability for forming new export connections for different values of </w:t>
      </w:r>
      <w:commentRangeStart w:id="31"/>
      <w:r>
        <w:rPr>
          <w:rFonts w:ascii="Times New Roman" w:eastAsia="Times New Roman" w:hAnsi="Times New Roman" w:cs="Times New Roman"/>
        </w:rPr>
        <w:t>stock status estimate</w:t>
      </w:r>
      <w:commentRangeEnd w:id="31"/>
      <w:r w:rsidR="00F55FB2">
        <w:rPr>
          <w:rStyle w:val="CommentReference"/>
        </w:rPr>
        <w:commentReference w:id="31"/>
      </w:r>
      <w:r>
        <w:rPr>
          <w:rFonts w:ascii="Times New Roman" w:eastAsia="Times New Roman" w:hAnsi="Times New Roman" w:cs="Times New Roman"/>
        </w:rPr>
        <w:t xml:space="preserve"> and governance effectiveness. Plots are with a time-lag of one year and two years between stock status and the number of new exports. </w:t>
      </w:r>
    </w:p>
    <w:p w14:paraId="2012CE27" w14:textId="3F64F3AD" w:rsidR="002707BB" w:rsidRDefault="002707BB" w:rsidP="009D3D31">
      <w:pPr>
        <w:jc w:val="both"/>
        <w:rPr>
          <w:rFonts w:ascii="Times New Roman" w:eastAsia="Times New Roman" w:hAnsi="Times New Roman" w:cs="Times New Roman"/>
        </w:rPr>
      </w:pPr>
    </w:p>
    <w:p w14:paraId="1EE519E7" w14:textId="21603677" w:rsidR="002707BB" w:rsidRDefault="002707BB" w:rsidP="009D3D31">
      <w:pPr>
        <w:jc w:val="both"/>
        <w:rPr>
          <w:rFonts w:ascii="Times New Roman" w:eastAsia="Times New Roman" w:hAnsi="Times New Roman" w:cs="Times New Roman"/>
        </w:rPr>
      </w:pPr>
      <w:commentRangeStart w:id="32"/>
      <w:r>
        <w:rPr>
          <w:rFonts w:ascii="Times New Roman" w:eastAsia="Times New Roman" w:hAnsi="Times New Roman" w:cs="Times New Roman"/>
          <w:noProof/>
        </w:rPr>
        <w:drawing>
          <wp:inline distT="0" distB="0" distL="0" distR="0" wp14:anchorId="05F6B79D" wp14:editId="3D09254C">
            <wp:extent cx="5399454" cy="3572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10 at 9.36.18 AM.png"/>
                    <pic:cNvPicPr/>
                  </pic:nvPicPr>
                  <pic:blipFill rotWithShape="1">
                    <a:blip r:embed="rId10">
                      <a:extLst>
                        <a:ext uri="{28A0092B-C50C-407E-A947-70E740481C1C}">
                          <a14:useLocalDpi xmlns:a14="http://schemas.microsoft.com/office/drawing/2010/main" val="0"/>
                        </a:ext>
                      </a:extLst>
                    </a:blip>
                    <a:srcRect l="5731"/>
                    <a:stretch/>
                  </pic:blipFill>
                  <pic:spPr bwMode="auto">
                    <a:xfrm>
                      <a:off x="0" y="0"/>
                      <a:ext cx="5399454" cy="3572510"/>
                    </a:xfrm>
                    <a:prstGeom prst="rect">
                      <a:avLst/>
                    </a:prstGeom>
                    <a:ln>
                      <a:noFill/>
                    </a:ln>
                    <a:extLst>
                      <a:ext uri="{53640926-AAD7-44D8-BBD7-CCE9431645EC}">
                        <a14:shadowObscured xmlns:a14="http://schemas.microsoft.com/office/drawing/2010/main"/>
                      </a:ext>
                    </a:extLst>
                  </pic:spPr>
                </pic:pic>
              </a:graphicData>
            </a:graphic>
          </wp:inline>
        </w:drawing>
      </w:r>
      <w:commentRangeEnd w:id="32"/>
      <w:r w:rsidR="00F55FB2">
        <w:rPr>
          <w:rStyle w:val="CommentReference"/>
        </w:rPr>
        <w:commentReference w:id="32"/>
      </w:r>
    </w:p>
    <w:p w14:paraId="56ED1645" w14:textId="411F358B" w:rsidR="002707BB" w:rsidRPr="006C2E80" w:rsidRDefault="002707BB" w:rsidP="002707BB">
      <w:pPr>
        <w:jc w:val="both"/>
        <w:rPr>
          <w:rFonts w:ascii="Times New Roman" w:eastAsia="Times New Roman" w:hAnsi="Times New Roman" w:cs="Times New Roman"/>
        </w:rPr>
      </w:pPr>
      <w:r w:rsidRPr="002707BB">
        <w:rPr>
          <w:rFonts w:ascii="Times New Roman" w:eastAsia="Times New Roman" w:hAnsi="Times New Roman" w:cs="Times New Roman"/>
          <w:b/>
        </w:rPr>
        <w:t>Figure 3.</w:t>
      </w:r>
      <w:r>
        <w:rPr>
          <w:rFonts w:ascii="Times New Roman" w:eastAsia="Times New Roman" w:hAnsi="Times New Roman" w:cs="Times New Roman"/>
        </w:rPr>
        <w:t xml:space="preserve"> Relative probability for forming new import connections for different values of stock status estimate and governance effectiveness. Plots are with a time-lag of one year and two years between stock status and the number of new imports. </w:t>
      </w:r>
    </w:p>
    <w:p w14:paraId="68D848B2" w14:textId="0CC640E3" w:rsidR="002707BB" w:rsidRPr="006C2E80" w:rsidRDefault="002707BB" w:rsidP="002707BB">
      <w:pPr>
        <w:jc w:val="both"/>
        <w:rPr>
          <w:rFonts w:ascii="Times New Roman" w:eastAsia="Times New Roman" w:hAnsi="Times New Roman" w:cs="Times New Roman"/>
        </w:rPr>
      </w:pPr>
    </w:p>
    <w:p w14:paraId="03163CED" w14:textId="77777777" w:rsidR="002707BB" w:rsidRDefault="002707BB" w:rsidP="009D3D31">
      <w:pPr>
        <w:jc w:val="both"/>
        <w:rPr>
          <w:rFonts w:ascii="Times New Roman" w:eastAsia="Times New Roman" w:hAnsi="Times New Roman" w:cs="Times New Roman"/>
        </w:rPr>
      </w:pPr>
    </w:p>
    <w:p w14:paraId="6F0B09AE" w14:textId="6EACC831" w:rsidR="00E763C5" w:rsidRPr="00BF6CF9" w:rsidRDefault="00BF6CF9" w:rsidP="00BF6CF9">
      <w:pPr>
        <w:pStyle w:val="ListParagraph"/>
        <w:numPr>
          <w:ilvl w:val="0"/>
          <w:numId w:val="3"/>
        </w:numPr>
        <w:autoSpaceDE w:val="0"/>
        <w:autoSpaceDN w:val="0"/>
        <w:adjustRightInd w:val="0"/>
        <w:rPr>
          <w:rFonts w:ascii="Times" w:hAnsi="Times" w:cs="Times"/>
          <w:b/>
        </w:rPr>
      </w:pPr>
      <w:r w:rsidRPr="00BF6CF9">
        <w:rPr>
          <w:rFonts w:ascii="Times" w:hAnsi="Times" w:cs="Times"/>
          <w:b/>
        </w:rPr>
        <w:t xml:space="preserve">References. </w:t>
      </w:r>
    </w:p>
    <w:p w14:paraId="186B69D0" w14:textId="03431E38" w:rsidR="00B97720" w:rsidRPr="0017651A" w:rsidRDefault="00E763C5" w:rsidP="0017651A">
      <w:pPr>
        <w:autoSpaceDE w:val="0"/>
        <w:autoSpaceDN w:val="0"/>
        <w:adjustRightInd w:val="0"/>
        <w:spacing w:after="240"/>
        <w:rPr>
          <w:rFonts w:ascii="Times" w:hAnsi="Times" w:cs="Times"/>
          <w:sz w:val="22"/>
          <w:szCs w:val="22"/>
        </w:rPr>
      </w:pPr>
      <w:r w:rsidRPr="00E763C5">
        <w:rPr>
          <w:rFonts w:ascii="Times New Roman" w:hAnsi="Times New Roman" w:cs="Times New Roman"/>
          <w:color w:val="1A1A1A"/>
          <w:sz w:val="22"/>
          <w:szCs w:val="22"/>
        </w:rPr>
        <w:lastRenderedPageBreak/>
        <w:t xml:space="preserve">Anderson, S.C., Flemming, J.M., Watson, R., Lotze, H.K., 2011. Serial exploitation of global sea </w:t>
      </w:r>
      <w:r w:rsidRPr="0017651A">
        <w:rPr>
          <w:rFonts w:ascii="Times New Roman" w:hAnsi="Times New Roman" w:cs="Times New Roman"/>
          <w:color w:val="1A1A1A"/>
          <w:sz w:val="22"/>
          <w:szCs w:val="22"/>
        </w:rPr>
        <w:t>cucumber fisheries. Fish and Fisheries 12, 317–339.</w:t>
      </w:r>
    </w:p>
    <w:p w14:paraId="484FE007" w14:textId="338BFC60" w:rsidR="00B97720" w:rsidRPr="0017651A" w:rsidRDefault="00B97720" w:rsidP="0017651A">
      <w:pPr>
        <w:autoSpaceDE w:val="0"/>
        <w:autoSpaceDN w:val="0"/>
        <w:adjustRightInd w:val="0"/>
        <w:spacing w:after="240"/>
        <w:rPr>
          <w:rFonts w:ascii="Times" w:hAnsi="Times" w:cs="Times"/>
          <w:sz w:val="22"/>
          <w:szCs w:val="22"/>
        </w:rPr>
      </w:pPr>
      <w:r w:rsidRPr="0017651A">
        <w:rPr>
          <w:rFonts w:ascii="Times New Roman" w:hAnsi="Times New Roman" w:cs="Times New Roman"/>
          <w:color w:val="1A1A1A"/>
          <w:sz w:val="22"/>
          <w:szCs w:val="22"/>
        </w:rPr>
        <w:t xml:space="preserve">Berkes, F., Hughes, T.P., Steneck, R.S., Wilson, J.A., Bellwood, D.R., Crona, B., Folke, C., Gunderson, L.H., Leslie, H.M., Norberg, J., Nyström, M., Olsson, P., Österblom, H., Scheffer, M., Worm, B., 2006. Globalization, Roving Bandits, and Marine Resources. Science 311, 1557–1558. doi:10.1126/science.1122804 </w:t>
      </w:r>
    </w:p>
    <w:p w14:paraId="444F8F56" w14:textId="77777777" w:rsidR="00B97720" w:rsidRPr="0017651A" w:rsidRDefault="00B97720" w:rsidP="0017651A">
      <w:pPr>
        <w:autoSpaceDE w:val="0"/>
        <w:autoSpaceDN w:val="0"/>
        <w:adjustRightInd w:val="0"/>
        <w:spacing w:after="240"/>
        <w:rPr>
          <w:rFonts w:ascii="Times" w:hAnsi="Times" w:cs="Times"/>
          <w:sz w:val="22"/>
          <w:szCs w:val="22"/>
        </w:rPr>
      </w:pPr>
      <w:r w:rsidRPr="0017651A">
        <w:rPr>
          <w:rFonts w:ascii="Times New Roman" w:hAnsi="Times New Roman" w:cs="Times New Roman"/>
          <w:color w:val="1A1A1A"/>
          <w:sz w:val="22"/>
          <w:szCs w:val="22"/>
        </w:rPr>
        <w:t>Cash, D.W., Adger, W.N., Berkes, F., Garden, P., Lebel, L., Olsson, P., Pritchard, L., Young, O., 2006. Scale and cross-scale dynamics: governance and information in a multilevel world. Ecology and society 11, 8.</w:t>
      </w:r>
    </w:p>
    <w:p w14:paraId="5D074278" w14:textId="59BA619C" w:rsidR="0017651A" w:rsidRPr="0017651A" w:rsidRDefault="002A3029" w:rsidP="0017651A">
      <w:pPr>
        <w:autoSpaceDE w:val="0"/>
        <w:autoSpaceDN w:val="0"/>
        <w:adjustRightInd w:val="0"/>
        <w:spacing w:after="240"/>
        <w:rPr>
          <w:rFonts w:ascii="Times New Roman" w:hAnsi="Times New Roman" w:cs="Times New Roman"/>
          <w:noProof/>
          <w:sz w:val="22"/>
          <w:szCs w:val="22"/>
        </w:rPr>
      </w:pPr>
      <w:r w:rsidRPr="0017651A">
        <w:rPr>
          <w:rFonts w:ascii="Times New Roman" w:hAnsi="Times New Roman" w:cs="Times New Roman"/>
          <w:b/>
          <w:sz w:val="22"/>
          <w:szCs w:val="22"/>
        </w:rPr>
        <w:fldChar w:fldCharType="begin" w:fldLock="1"/>
      </w:r>
      <w:r w:rsidRPr="0017651A">
        <w:rPr>
          <w:rFonts w:ascii="Times New Roman" w:hAnsi="Times New Roman" w:cs="Times New Roman"/>
          <w:b/>
          <w:sz w:val="22"/>
          <w:szCs w:val="22"/>
        </w:rPr>
        <w:instrText xml:space="preserve">ADDIN Mendeley Bibliography CSL_BIBLIOGRAPHY </w:instrText>
      </w:r>
      <w:r w:rsidRPr="0017651A">
        <w:rPr>
          <w:rFonts w:ascii="Times New Roman" w:hAnsi="Times New Roman" w:cs="Times New Roman"/>
          <w:b/>
          <w:sz w:val="22"/>
          <w:szCs w:val="22"/>
        </w:rPr>
        <w:fldChar w:fldCharType="separate"/>
      </w:r>
      <w:r w:rsidR="00120C2D" w:rsidRPr="0017651A">
        <w:rPr>
          <w:rFonts w:ascii="Times New Roman" w:hAnsi="Times New Roman" w:cs="Times New Roman"/>
          <w:noProof/>
          <w:sz w:val="22"/>
          <w:szCs w:val="22"/>
        </w:rPr>
        <w:t>Crona, B.I., Van Holt, T., Petersson, M., Daw, T.M., Buchary, E., 2015. Using social-ecological syndromes to understand impacts of international seafood trade on small-scale fisheries. Glob. Environ. Chang. 35, 162–175. doi</w:t>
      </w:r>
      <w:r w:rsidR="0017651A" w:rsidRPr="0017651A">
        <w:rPr>
          <w:rFonts w:ascii="Times New Roman" w:hAnsi="Times New Roman" w:cs="Times New Roman"/>
          <w:noProof/>
          <w:sz w:val="22"/>
          <w:szCs w:val="22"/>
        </w:rPr>
        <w:t>:10.1016/j.gloenvcha.2015.07.00</w:t>
      </w:r>
    </w:p>
    <w:p w14:paraId="4AF79AF3" w14:textId="06F1C607" w:rsidR="0017651A" w:rsidRDefault="0017651A" w:rsidP="0017651A">
      <w:pPr>
        <w:autoSpaceDE w:val="0"/>
        <w:autoSpaceDN w:val="0"/>
        <w:adjustRightInd w:val="0"/>
        <w:spacing w:after="240"/>
        <w:rPr>
          <w:rFonts w:ascii="Times New Roman" w:hAnsi="Times New Roman" w:cs="Times New Roman"/>
          <w:color w:val="1A1A1A"/>
          <w:sz w:val="22"/>
          <w:szCs w:val="22"/>
        </w:rPr>
      </w:pPr>
      <w:r w:rsidRPr="0017651A">
        <w:rPr>
          <w:rFonts w:ascii="Times New Roman" w:hAnsi="Times New Roman" w:cs="Times New Roman"/>
          <w:color w:val="1A1A1A"/>
          <w:sz w:val="22"/>
          <w:szCs w:val="22"/>
        </w:rPr>
        <w:t xml:space="preserve">Moran, D., Kanemoto, K., 2017. Identifying species threat hotspots from global supply chains. Nature Ecology &amp; Evolution 1, 0023 </w:t>
      </w:r>
    </w:p>
    <w:p w14:paraId="6DDF1E5A" w14:textId="7BA5162C" w:rsidR="00FA7230" w:rsidRPr="001468CE" w:rsidRDefault="001468CE" w:rsidP="00FA7230">
      <w:pPr>
        <w:rPr>
          <w:rFonts w:ascii="Times New Roman" w:eastAsia="Times New Roman" w:hAnsi="Times New Roman" w:cs="Times New Roman"/>
        </w:rPr>
      </w:pPr>
      <w:r w:rsidRPr="001468CE">
        <w:rPr>
          <w:rFonts w:ascii="Times New Roman" w:eastAsia="Times New Roman" w:hAnsi="Times New Roman" w:cs="Times New Roman"/>
          <w:color w:val="000000"/>
          <w:shd w:val="clear" w:color="auto" w:fill="E8E8E8"/>
        </w:rPr>
        <w:t>Newman,  M. E. J.</w:t>
      </w:r>
      <w:r>
        <w:rPr>
          <w:rFonts w:ascii="Times New Roman" w:eastAsia="Times New Roman" w:hAnsi="Times New Roman" w:cs="Times New Roman"/>
          <w:color w:val="000000"/>
          <w:shd w:val="clear" w:color="auto" w:fill="E8E8E8"/>
        </w:rPr>
        <w:t>,</w:t>
      </w:r>
      <w:r w:rsidRPr="001468CE">
        <w:rPr>
          <w:rFonts w:ascii="Times New Roman" w:eastAsia="Times New Roman" w:hAnsi="Times New Roman" w:cs="Times New Roman"/>
          <w:color w:val="000000"/>
          <w:shd w:val="clear" w:color="auto" w:fill="E8E8E8"/>
        </w:rPr>
        <w:t>  2001</w:t>
      </w:r>
      <w:r>
        <w:rPr>
          <w:rFonts w:ascii="Times New Roman" w:eastAsia="Times New Roman" w:hAnsi="Times New Roman" w:cs="Times New Roman"/>
          <w:color w:val="000000"/>
          <w:shd w:val="clear" w:color="auto" w:fill="E8E8E8"/>
        </w:rPr>
        <w:t>.</w:t>
      </w:r>
      <w:r w:rsidRPr="001468CE">
        <w:rPr>
          <w:rFonts w:ascii="Times New Roman" w:eastAsia="Times New Roman" w:hAnsi="Times New Roman" w:cs="Times New Roman"/>
          <w:color w:val="000000"/>
          <w:shd w:val="clear" w:color="auto" w:fill="E8E8E8"/>
        </w:rPr>
        <w:t xml:space="preserve">, </w:t>
      </w:r>
      <w:r w:rsidR="00FA7230" w:rsidRPr="001468CE">
        <w:rPr>
          <w:rFonts w:ascii="Times New Roman" w:eastAsia="Times New Roman" w:hAnsi="Times New Roman" w:cs="Times New Roman"/>
        </w:rPr>
        <w:t>Clustering and preferential attachment in growing networks</w:t>
      </w:r>
      <w:r>
        <w:rPr>
          <w:rFonts w:ascii="Times New Roman" w:eastAsia="Times New Roman" w:hAnsi="Times New Roman" w:cs="Times New Roman"/>
        </w:rPr>
        <w:t xml:space="preserve">, </w:t>
      </w:r>
      <w:r w:rsidRPr="001468CE">
        <w:rPr>
          <w:rFonts w:ascii="Times New Roman" w:eastAsia="Times New Roman" w:hAnsi="Times New Roman" w:cs="Times New Roman"/>
          <w:i/>
          <w:iCs/>
          <w:color w:val="000000"/>
          <w:shd w:val="clear" w:color="auto" w:fill="E8E8E8"/>
        </w:rPr>
        <w:t xml:space="preserve">Phys. </w:t>
      </w:r>
      <w:r w:rsidRPr="001468CE">
        <w:rPr>
          <w:rFonts w:ascii="Times New Roman" w:eastAsia="Times New Roman" w:hAnsi="Times New Roman" w:cs="Times New Roman"/>
          <w:iCs/>
          <w:color w:val="000000"/>
          <w:shd w:val="clear" w:color="auto" w:fill="E8E8E8"/>
        </w:rPr>
        <w:t>Rev. E</w:t>
      </w:r>
      <w:r w:rsidRPr="001468CE">
        <w:rPr>
          <w:rFonts w:ascii="Times New Roman" w:eastAsia="Times New Roman" w:hAnsi="Times New Roman" w:cs="Times New Roman"/>
          <w:color w:val="000000"/>
          <w:shd w:val="clear" w:color="auto" w:fill="E8E8E8"/>
        </w:rPr>
        <w:t> </w:t>
      </w:r>
      <w:r w:rsidRPr="001468CE">
        <w:rPr>
          <w:rFonts w:ascii="Times New Roman" w:eastAsia="Times New Roman" w:hAnsi="Times New Roman" w:cs="Times New Roman"/>
          <w:bCs/>
          <w:color w:val="000000"/>
          <w:shd w:val="clear" w:color="auto" w:fill="E8E8E8"/>
        </w:rPr>
        <w:t>64</w:t>
      </w:r>
      <w:r w:rsidRPr="001468CE">
        <w:rPr>
          <w:rFonts w:ascii="Times New Roman" w:eastAsia="Times New Roman" w:hAnsi="Times New Roman" w:cs="Times New Roman"/>
          <w:color w:val="000000"/>
          <w:shd w:val="clear" w:color="auto" w:fill="E8E8E8"/>
        </w:rPr>
        <w:t>, 025102</w:t>
      </w:r>
    </w:p>
    <w:p w14:paraId="0446B1D8" w14:textId="77777777" w:rsidR="00FA7230" w:rsidRPr="0017651A" w:rsidRDefault="00FA7230" w:rsidP="0017651A">
      <w:pPr>
        <w:autoSpaceDE w:val="0"/>
        <w:autoSpaceDN w:val="0"/>
        <w:adjustRightInd w:val="0"/>
        <w:spacing w:after="240"/>
        <w:rPr>
          <w:rFonts w:ascii="Times" w:hAnsi="Times" w:cs="Times"/>
          <w:sz w:val="22"/>
          <w:szCs w:val="22"/>
        </w:rPr>
      </w:pPr>
    </w:p>
    <w:p w14:paraId="30157A22" w14:textId="77777777" w:rsidR="00B97720" w:rsidRPr="0017651A" w:rsidRDefault="00120C2D" w:rsidP="0017651A">
      <w:pPr>
        <w:widowControl w:val="0"/>
        <w:autoSpaceDE w:val="0"/>
        <w:autoSpaceDN w:val="0"/>
        <w:adjustRightInd w:val="0"/>
        <w:ind w:left="480" w:hanging="480"/>
        <w:rPr>
          <w:rFonts w:ascii="Times New Roman" w:hAnsi="Times New Roman" w:cs="Times New Roman"/>
          <w:noProof/>
          <w:sz w:val="22"/>
          <w:szCs w:val="22"/>
        </w:rPr>
      </w:pPr>
      <w:r w:rsidRPr="0017651A">
        <w:rPr>
          <w:rFonts w:ascii="Times New Roman" w:hAnsi="Times New Roman" w:cs="Times New Roman"/>
          <w:noProof/>
          <w:sz w:val="22"/>
          <w:szCs w:val="22"/>
        </w:rPr>
        <w:t>Osterblom, H., Jouffray, J.B., Folke, C., Crona, B., Troell, M., M</w:t>
      </w:r>
      <w:r w:rsidR="00B97720" w:rsidRPr="0017651A">
        <w:rPr>
          <w:rFonts w:ascii="Times New Roman" w:hAnsi="Times New Roman" w:cs="Times New Roman"/>
          <w:noProof/>
          <w:sz w:val="22"/>
          <w:szCs w:val="22"/>
        </w:rPr>
        <w:t>errie, A., Rockström, J., 2015.</w:t>
      </w:r>
    </w:p>
    <w:p w14:paraId="282413B6" w14:textId="77777777" w:rsidR="00B97720" w:rsidRPr="0017651A" w:rsidRDefault="00120C2D" w:rsidP="0017651A">
      <w:pPr>
        <w:widowControl w:val="0"/>
        <w:autoSpaceDE w:val="0"/>
        <w:autoSpaceDN w:val="0"/>
        <w:adjustRightInd w:val="0"/>
        <w:ind w:left="480" w:hanging="480"/>
        <w:rPr>
          <w:rFonts w:ascii="Times New Roman" w:hAnsi="Times New Roman" w:cs="Times New Roman"/>
          <w:noProof/>
          <w:sz w:val="22"/>
          <w:szCs w:val="22"/>
        </w:rPr>
      </w:pPr>
      <w:r w:rsidRPr="0017651A">
        <w:rPr>
          <w:rFonts w:ascii="Times New Roman" w:hAnsi="Times New Roman" w:cs="Times New Roman"/>
          <w:noProof/>
          <w:sz w:val="22"/>
          <w:szCs w:val="22"/>
        </w:rPr>
        <w:t>Transnational corporations as “keystone actors” in marine</w:t>
      </w:r>
      <w:r w:rsidR="00B97720" w:rsidRPr="0017651A">
        <w:rPr>
          <w:rFonts w:ascii="Times New Roman" w:hAnsi="Times New Roman" w:cs="Times New Roman"/>
          <w:noProof/>
          <w:sz w:val="22"/>
          <w:szCs w:val="22"/>
        </w:rPr>
        <w:t xml:space="preserve"> ecosystems. PLoS One 10, 1–15.</w:t>
      </w:r>
    </w:p>
    <w:p w14:paraId="6B1CADDE" w14:textId="0B14F713" w:rsidR="00120C2D" w:rsidRPr="0017651A" w:rsidRDefault="00120C2D" w:rsidP="0017651A">
      <w:pPr>
        <w:widowControl w:val="0"/>
        <w:autoSpaceDE w:val="0"/>
        <w:autoSpaceDN w:val="0"/>
        <w:adjustRightInd w:val="0"/>
        <w:ind w:left="480" w:hanging="480"/>
        <w:rPr>
          <w:rFonts w:ascii="Times New Roman" w:hAnsi="Times New Roman" w:cs="Times New Roman"/>
          <w:noProof/>
          <w:sz w:val="22"/>
          <w:szCs w:val="22"/>
        </w:rPr>
      </w:pPr>
      <w:r w:rsidRPr="0017651A">
        <w:rPr>
          <w:rFonts w:ascii="Times New Roman" w:hAnsi="Times New Roman" w:cs="Times New Roman"/>
          <w:noProof/>
          <w:sz w:val="22"/>
          <w:szCs w:val="22"/>
        </w:rPr>
        <w:t>doi:10.1371/journal.pone.0127533</w:t>
      </w:r>
    </w:p>
    <w:p w14:paraId="77C25B65" w14:textId="77777777" w:rsidR="00B97720" w:rsidRPr="0017651A" w:rsidRDefault="00120C2D" w:rsidP="0017651A">
      <w:pPr>
        <w:widowControl w:val="0"/>
        <w:autoSpaceDE w:val="0"/>
        <w:autoSpaceDN w:val="0"/>
        <w:adjustRightInd w:val="0"/>
        <w:ind w:left="480" w:hanging="480"/>
        <w:rPr>
          <w:rFonts w:ascii="Times New Roman" w:hAnsi="Times New Roman" w:cs="Times New Roman"/>
          <w:noProof/>
          <w:sz w:val="22"/>
          <w:szCs w:val="22"/>
        </w:rPr>
      </w:pPr>
      <w:r w:rsidRPr="0017651A">
        <w:rPr>
          <w:rFonts w:ascii="Times New Roman" w:hAnsi="Times New Roman" w:cs="Times New Roman"/>
          <w:noProof/>
          <w:sz w:val="22"/>
          <w:szCs w:val="22"/>
        </w:rPr>
        <w:t>Pace, M.L., Gephart, J.A., 2017. Trade: A Driver of Present and Fu</w:t>
      </w:r>
      <w:r w:rsidR="00B97720" w:rsidRPr="0017651A">
        <w:rPr>
          <w:rFonts w:ascii="Times New Roman" w:hAnsi="Times New Roman" w:cs="Times New Roman"/>
          <w:noProof/>
          <w:sz w:val="22"/>
          <w:szCs w:val="22"/>
        </w:rPr>
        <w:t>ture Ecosystems. Ecosystems 20,</w:t>
      </w:r>
    </w:p>
    <w:p w14:paraId="46471F59" w14:textId="7639357D" w:rsidR="00120C2D" w:rsidRPr="0017651A" w:rsidRDefault="00120C2D" w:rsidP="0017651A">
      <w:pPr>
        <w:widowControl w:val="0"/>
        <w:autoSpaceDE w:val="0"/>
        <w:autoSpaceDN w:val="0"/>
        <w:adjustRightInd w:val="0"/>
        <w:ind w:left="480" w:hanging="480"/>
        <w:rPr>
          <w:rFonts w:ascii="Times New Roman" w:hAnsi="Times New Roman" w:cs="Times New Roman"/>
          <w:noProof/>
          <w:sz w:val="22"/>
          <w:szCs w:val="22"/>
        </w:rPr>
      </w:pPr>
      <w:r w:rsidRPr="0017651A">
        <w:rPr>
          <w:rFonts w:ascii="Times New Roman" w:hAnsi="Times New Roman" w:cs="Times New Roman"/>
          <w:noProof/>
          <w:sz w:val="22"/>
          <w:szCs w:val="22"/>
        </w:rPr>
        <w:t>44–53. doi:10.1007/s10021-016-0021-z</w:t>
      </w:r>
    </w:p>
    <w:p w14:paraId="0E1A3BDA" w14:textId="77777777" w:rsidR="00FA7230" w:rsidRDefault="00FA7230" w:rsidP="0017651A">
      <w:pPr>
        <w:widowControl w:val="0"/>
        <w:autoSpaceDE w:val="0"/>
        <w:autoSpaceDN w:val="0"/>
        <w:adjustRightInd w:val="0"/>
        <w:ind w:left="480" w:hanging="480"/>
        <w:rPr>
          <w:rFonts w:ascii="Times New Roman" w:hAnsi="Times New Roman" w:cs="Times New Roman"/>
          <w:noProof/>
          <w:sz w:val="22"/>
          <w:szCs w:val="22"/>
        </w:rPr>
      </w:pPr>
    </w:p>
    <w:p w14:paraId="3C9D7091" w14:textId="3655A150" w:rsidR="00B97720" w:rsidRPr="0017651A" w:rsidRDefault="00120C2D" w:rsidP="0017651A">
      <w:pPr>
        <w:widowControl w:val="0"/>
        <w:autoSpaceDE w:val="0"/>
        <w:autoSpaceDN w:val="0"/>
        <w:adjustRightInd w:val="0"/>
        <w:ind w:left="480" w:hanging="480"/>
        <w:rPr>
          <w:rFonts w:ascii="Times New Roman" w:hAnsi="Times New Roman" w:cs="Times New Roman"/>
          <w:noProof/>
          <w:sz w:val="22"/>
          <w:szCs w:val="22"/>
        </w:rPr>
      </w:pPr>
      <w:r w:rsidRPr="0017651A">
        <w:rPr>
          <w:rFonts w:ascii="Times New Roman" w:hAnsi="Times New Roman" w:cs="Times New Roman"/>
          <w:noProof/>
          <w:sz w:val="22"/>
          <w:szCs w:val="22"/>
        </w:rPr>
        <w:t>Pauly, D., Watson, R., Alder, J., 2005. Global trends in wor</w:t>
      </w:r>
      <w:r w:rsidR="00B97720" w:rsidRPr="0017651A">
        <w:rPr>
          <w:rFonts w:ascii="Times New Roman" w:hAnsi="Times New Roman" w:cs="Times New Roman"/>
          <w:noProof/>
          <w:sz w:val="22"/>
          <w:szCs w:val="22"/>
        </w:rPr>
        <w:t>ld fisheries: impacts on marine</w:t>
      </w:r>
    </w:p>
    <w:p w14:paraId="28F25FA3" w14:textId="77777777" w:rsidR="00B97720" w:rsidRPr="0017651A" w:rsidRDefault="00120C2D" w:rsidP="0017651A">
      <w:pPr>
        <w:widowControl w:val="0"/>
        <w:autoSpaceDE w:val="0"/>
        <w:autoSpaceDN w:val="0"/>
        <w:adjustRightInd w:val="0"/>
        <w:ind w:left="480" w:hanging="480"/>
        <w:rPr>
          <w:rFonts w:ascii="Times New Roman" w:hAnsi="Times New Roman" w:cs="Times New Roman"/>
          <w:noProof/>
          <w:sz w:val="22"/>
          <w:szCs w:val="22"/>
        </w:rPr>
      </w:pPr>
      <w:r w:rsidRPr="0017651A">
        <w:rPr>
          <w:rFonts w:ascii="Times New Roman" w:hAnsi="Times New Roman" w:cs="Times New Roman"/>
          <w:noProof/>
          <w:sz w:val="22"/>
          <w:szCs w:val="22"/>
        </w:rPr>
        <w:t>ecosystems and food  security. Philos. Trans. R. Soc. Lond. B Biol. Sci. 360, 5–</w:t>
      </w:r>
      <w:r w:rsidR="00B97720" w:rsidRPr="0017651A">
        <w:rPr>
          <w:rFonts w:ascii="Times New Roman" w:hAnsi="Times New Roman" w:cs="Times New Roman"/>
          <w:noProof/>
          <w:sz w:val="22"/>
          <w:szCs w:val="22"/>
        </w:rPr>
        <w:t>12.</w:t>
      </w:r>
    </w:p>
    <w:p w14:paraId="0696A3F3" w14:textId="754BC0C3" w:rsidR="00B97720" w:rsidRPr="0017651A" w:rsidRDefault="00120C2D" w:rsidP="0017651A">
      <w:pPr>
        <w:widowControl w:val="0"/>
        <w:autoSpaceDE w:val="0"/>
        <w:autoSpaceDN w:val="0"/>
        <w:adjustRightInd w:val="0"/>
        <w:ind w:left="480" w:hanging="480"/>
        <w:rPr>
          <w:rFonts w:ascii="Times New Roman" w:hAnsi="Times New Roman" w:cs="Times New Roman"/>
          <w:noProof/>
          <w:sz w:val="22"/>
          <w:szCs w:val="22"/>
        </w:rPr>
      </w:pPr>
      <w:r w:rsidRPr="0017651A">
        <w:rPr>
          <w:rFonts w:ascii="Times New Roman" w:hAnsi="Times New Roman" w:cs="Times New Roman"/>
          <w:noProof/>
          <w:sz w:val="22"/>
          <w:szCs w:val="22"/>
        </w:rPr>
        <w:t>doi:10.1098/rstb.2004.1574</w:t>
      </w:r>
    </w:p>
    <w:p w14:paraId="2E803158" w14:textId="77777777" w:rsidR="00FA7230" w:rsidRDefault="00FA7230" w:rsidP="0017651A">
      <w:pPr>
        <w:autoSpaceDE w:val="0"/>
        <w:autoSpaceDN w:val="0"/>
        <w:adjustRightInd w:val="0"/>
        <w:rPr>
          <w:rFonts w:ascii="Times New Roman" w:hAnsi="Times New Roman" w:cs="Times New Roman"/>
          <w:color w:val="1A1A1A"/>
          <w:sz w:val="22"/>
          <w:szCs w:val="22"/>
        </w:rPr>
      </w:pPr>
    </w:p>
    <w:p w14:paraId="79B9221B" w14:textId="1F76E01B" w:rsidR="00B97720" w:rsidRPr="0017651A" w:rsidRDefault="00B97720" w:rsidP="0017651A">
      <w:pPr>
        <w:autoSpaceDE w:val="0"/>
        <w:autoSpaceDN w:val="0"/>
        <w:adjustRightInd w:val="0"/>
        <w:rPr>
          <w:rFonts w:ascii="Times" w:hAnsi="Times" w:cs="Times"/>
          <w:sz w:val="22"/>
          <w:szCs w:val="22"/>
        </w:rPr>
      </w:pPr>
      <w:r w:rsidRPr="0017651A">
        <w:rPr>
          <w:rFonts w:ascii="Times New Roman" w:hAnsi="Times New Roman" w:cs="Times New Roman"/>
          <w:color w:val="1A1A1A"/>
          <w:sz w:val="22"/>
          <w:szCs w:val="22"/>
        </w:rPr>
        <w:t>Peters, D.P., Bestelmeyer, B.T., Turner, M.G., 2007. Cross–scale interactions and changing pattern–process relationships</w:t>
      </w:r>
      <w:r w:rsidR="0017651A" w:rsidRPr="0017651A">
        <w:rPr>
          <w:rFonts w:ascii="Times New Roman" w:hAnsi="Times New Roman" w:cs="Times New Roman"/>
          <w:color w:val="1A1A1A"/>
          <w:sz w:val="22"/>
          <w:szCs w:val="22"/>
        </w:rPr>
        <w:t>: consequences for system dynamics</w:t>
      </w:r>
    </w:p>
    <w:p w14:paraId="5C1C4F48" w14:textId="77777777" w:rsidR="00B97720" w:rsidRPr="0017651A" w:rsidRDefault="00B97720" w:rsidP="0017651A">
      <w:pPr>
        <w:autoSpaceDE w:val="0"/>
        <w:autoSpaceDN w:val="0"/>
        <w:adjustRightInd w:val="0"/>
        <w:spacing w:after="240"/>
        <w:rPr>
          <w:rFonts w:ascii="Times" w:hAnsi="Times" w:cs="Times"/>
          <w:sz w:val="22"/>
          <w:szCs w:val="22"/>
        </w:rPr>
      </w:pPr>
    </w:p>
    <w:p w14:paraId="451A6B3A" w14:textId="6ACE53D1" w:rsidR="00B97720" w:rsidRPr="0017651A" w:rsidRDefault="00B97720" w:rsidP="0017651A">
      <w:pPr>
        <w:autoSpaceDE w:val="0"/>
        <w:autoSpaceDN w:val="0"/>
        <w:adjustRightInd w:val="0"/>
        <w:rPr>
          <w:rFonts w:ascii="Times" w:hAnsi="Times" w:cs="Times"/>
          <w:sz w:val="22"/>
          <w:szCs w:val="22"/>
        </w:rPr>
      </w:pPr>
      <w:r w:rsidRPr="0017651A">
        <w:rPr>
          <w:rFonts w:ascii="Times" w:hAnsi="Times" w:cs="Times"/>
          <w:noProof/>
          <w:sz w:val="22"/>
          <w:szCs w:val="22"/>
        </w:rPr>
        <w:drawing>
          <wp:inline distT="0" distB="0" distL="0" distR="0" wp14:anchorId="32F89C73" wp14:editId="68D91382">
            <wp:extent cx="2816225" cy="9144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6225" cy="91440"/>
                    </a:xfrm>
                    <a:prstGeom prst="rect">
                      <a:avLst/>
                    </a:prstGeom>
                    <a:noFill/>
                    <a:ln>
                      <a:noFill/>
                    </a:ln>
                  </pic:spPr>
                </pic:pic>
              </a:graphicData>
            </a:graphic>
          </wp:inline>
        </w:drawing>
      </w:r>
      <w:r w:rsidRPr="0017651A">
        <w:rPr>
          <w:rFonts w:ascii="Times" w:hAnsi="Times" w:cs="Times"/>
          <w:sz w:val="22"/>
          <w:szCs w:val="22"/>
        </w:rPr>
        <w:t xml:space="preserve"> </w:t>
      </w:r>
    </w:p>
    <w:p w14:paraId="0011F3F3" w14:textId="4ABD6EEA" w:rsidR="00B97720" w:rsidRPr="0017651A" w:rsidRDefault="00B97720" w:rsidP="0017651A">
      <w:pPr>
        <w:autoSpaceDE w:val="0"/>
        <w:autoSpaceDN w:val="0"/>
        <w:adjustRightInd w:val="0"/>
        <w:rPr>
          <w:rFonts w:ascii="Times" w:hAnsi="Times" w:cs="Times"/>
          <w:sz w:val="22"/>
          <w:szCs w:val="22"/>
        </w:rPr>
      </w:pPr>
      <w:r w:rsidRPr="0017651A">
        <w:rPr>
          <w:rFonts w:ascii="Times" w:hAnsi="Times" w:cs="Times"/>
          <w:noProof/>
          <w:sz w:val="22"/>
          <w:szCs w:val="22"/>
        </w:rPr>
        <w:drawing>
          <wp:inline distT="0" distB="0" distL="0" distR="0" wp14:anchorId="7A00B882" wp14:editId="540479B1">
            <wp:extent cx="2816225" cy="9144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6225" cy="91440"/>
                    </a:xfrm>
                    <a:prstGeom prst="rect">
                      <a:avLst/>
                    </a:prstGeom>
                    <a:noFill/>
                    <a:ln>
                      <a:noFill/>
                    </a:ln>
                  </pic:spPr>
                </pic:pic>
              </a:graphicData>
            </a:graphic>
          </wp:inline>
        </w:drawing>
      </w:r>
      <w:r w:rsidRPr="0017651A">
        <w:rPr>
          <w:rFonts w:ascii="Times" w:hAnsi="Times" w:cs="Times"/>
          <w:sz w:val="22"/>
          <w:szCs w:val="22"/>
        </w:rPr>
        <w:t xml:space="preserve"> </w:t>
      </w:r>
    </w:p>
    <w:p w14:paraId="1C9F9828" w14:textId="77777777" w:rsidR="00B97720" w:rsidRPr="0017651A" w:rsidRDefault="00B97720" w:rsidP="0017651A">
      <w:pPr>
        <w:widowControl w:val="0"/>
        <w:autoSpaceDE w:val="0"/>
        <w:autoSpaceDN w:val="0"/>
        <w:adjustRightInd w:val="0"/>
        <w:ind w:left="480" w:hanging="480"/>
        <w:rPr>
          <w:rFonts w:ascii="Times New Roman" w:hAnsi="Times New Roman" w:cs="Times New Roman"/>
          <w:noProof/>
          <w:sz w:val="22"/>
          <w:szCs w:val="22"/>
        </w:rPr>
      </w:pPr>
    </w:p>
    <w:p w14:paraId="29DE14B9" w14:textId="77777777" w:rsidR="002A3029" w:rsidRPr="006C2E80" w:rsidRDefault="002A3029" w:rsidP="0017651A">
      <w:pPr>
        <w:widowControl w:val="0"/>
        <w:autoSpaceDE w:val="0"/>
        <w:autoSpaceDN w:val="0"/>
        <w:adjustRightInd w:val="0"/>
        <w:ind w:left="480" w:hanging="480"/>
        <w:rPr>
          <w:rFonts w:ascii="Times New Roman" w:hAnsi="Times New Roman" w:cs="Times New Roman"/>
          <w:b/>
        </w:rPr>
      </w:pPr>
      <w:r w:rsidRPr="0017651A">
        <w:rPr>
          <w:rFonts w:ascii="Times New Roman" w:hAnsi="Times New Roman" w:cs="Times New Roman"/>
          <w:b/>
          <w:sz w:val="22"/>
          <w:szCs w:val="22"/>
        </w:rPr>
        <w:fldChar w:fldCharType="end"/>
      </w:r>
    </w:p>
    <w:sectPr w:rsidR="002A3029" w:rsidRPr="006C2E80" w:rsidSect="00031637">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 Free" w:date="2018-12-11T10:19:00Z" w:initials="CMF">
    <w:p w14:paraId="56E75D24" w14:textId="584FA60A" w:rsidR="002C7899" w:rsidRDefault="002C7899">
      <w:pPr>
        <w:pStyle w:val="CommentText"/>
      </w:pPr>
      <w:r>
        <w:rPr>
          <w:rStyle w:val="CommentReference"/>
        </w:rPr>
        <w:annotationRef/>
      </w:r>
      <w:r>
        <w:t>The term “micro-driver” is used in the text but the term “macro-driver” isn’t. It would be worth defining “micro” and “macro” drivers in the text.</w:t>
      </w:r>
      <w:bookmarkStart w:id="1" w:name="_GoBack"/>
      <w:bookmarkEnd w:id="1"/>
    </w:p>
  </w:comment>
  <w:comment w:id="2" w:author="Chris Free" w:date="2018-12-11T09:46:00Z" w:initials="CMF">
    <w:p w14:paraId="68BE898E" w14:textId="05CB8071" w:rsidR="0001222B" w:rsidRDefault="0001222B">
      <w:pPr>
        <w:pStyle w:val="CommentText"/>
      </w:pPr>
      <w:r>
        <w:rPr>
          <w:rStyle w:val="CommentReference"/>
        </w:rPr>
        <w:annotationRef/>
      </w:r>
      <w:r>
        <w:t>Is this percentage for fully-exploited or over-exploited stocks or both? If both, put after majority, if only one, add the other?</w:t>
      </w:r>
    </w:p>
  </w:comment>
  <w:comment w:id="3" w:author="Chris Free" w:date="2018-12-11T09:47:00Z" w:initials="CMF">
    <w:p w14:paraId="6B0B2718" w14:textId="1907186A" w:rsidR="0001222B" w:rsidRDefault="0001222B">
      <w:pPr>
        <w:pStyle w:val="CommentText"/>
      </w:pPr>
      <w:r>
        <w:rPr>
          <w:rStyle w:val="CommentReference"/>
        </w:rPr>
        <w:annotationRef/>
      </w:r>
      <w:r>
        <w:t>This methods statement comes after results statements. Also, I believe you’re using stock status (B/BMSY) and not biomass (MT) as a covariate.</w:t>
      </w:r>
    </w:p>
  </w:comment>
  <w:comment w:id="4" w:author="Chris Free" w:date="2018-12-11T09:49:00Z" w:initials="CMF">
    <w:p w14:paraId="40406A9B" w14:textId="3942F8DF" w:rsidR="0001222B" w:rsidRDefault="0001222B">
      <w:pPr>
        <w:pStyle w:val="CommentText"/>
      </w:pPr>
      <w:r>
        <w:rPr>
          <w:rStyle w:val="CommentReference"/>
        </w:rPr>
        <w:annotationRef/>
      </w:r>
      <w:r>
        <w:t>Could you clarify what this means? Does this mean 40% of seafood is exported?</w:t>
      </w:r>
    </w:p>
  </w:comment>
  <w:comment w:id="6" w:author="Chris Free" w:date="2018-12-11T09:49:00Z" w:initials="CMF">
    <w:p w14:paraId="5952428D" w14:textId="112640B3" w:rsidR="0001222B" w:rsidRDefault="0001222B">
      <w:pPr>
        <w:pStyle w:val="CommentText"/>
      </w:pPr>
      <w:r>
        <w:rPr>
          <w:rStyle w:val="CommentReference"/>
        </w:rPr>
        <w:annotationRef/>
      </w:r>
      <w:r>
        <w:t>See comment above.</w:t>
      </w:r>
    </w:p>
  </w:comment>
  <w:comment w:id="7" w:author="Chris Free" w:date="2018-12-11T09:52:00Z" w:initials="CMF">
    <w:p w14:paraId="6CCF1507" w14:textId="0604D972" w:rsidR="00FE6E5B" w:rsidRDefault="00FE6E5B">
      <w:pPr>
        <w:pStyle w:val="CommentText"/>
      </w:pPr>
      <w:r>
        <w:rPr>
          <w:rStyle w:val="CommentReference"/>
        </w:rPr>
        <w:annotationRef/>
      </w:r>
      <w:r>
        <w:t>I think we need to better clarify what is known and what is unknown and important and how we’re helping resolving the unknown/important issue.</w:t>
      </w:r>
    </w:p>
  </w:comment>
  <w:comment w:id="12" w:author="Chris Free" w:date="2018-12-11T09:51:00Z" w:initials="CMF">
    <w:p w14:paraId="3D83B3EA" w14:textId="4B215AB0" w:rsidR="003D7301" w:rsidRDefault="003D7301">
      <w:pPr>
        <w:pStyle w:val="CommentText"/>
      </w:pPr>
      <w:r>
        <w:rPr>
          <w:rStyle w:val="CommentReference"/>
        </w:rPr>
        <w:annotationRef/>
      </w:r>
      <w:r>
        <w:t>See comment above.</w:t>
      </w:r>
    </w:p>
  </w:comment>
  <w:comment w:id="16" w:author="Chris Free" w:date="2018-12-11T09:56:00Z" w:initials="CMF">
    <w:p w14:paraId="272A973E" w14:textId="77777777" w:rsidR="005B5FD7" w:rsidRDefault="005B5FD7">
      <w:pPr>
        <w:pStyle w:val="CommentText"/>
      </w:pPr>
      <w:r>
        <w:rPr>
          <w:rStyle w:val="CommentReference"/>
        </w:rPr>
        <w:annotationRef/>
      </w:r>
      <w:r>
        <w:t xml:space="preserve">We don’t need to incorporate here but will need to incorporate in the paper. Distant water fleets are highly subsidized too: </w:t>
      </w:r>
    </w:p>
    <w:p w14:paraId="11A0DB8E" w14:textId="596BA666" w:rsidR="005B5FD7" w:rsidRDefault="005B5FD7">
      <w:pPr>
        <w:pStyle w:val="CommentText"/>
      </w:pPr>
    </w:p>
    <w:p w14:paraId="11DB7BB0" w14:textId="40F8D9C7" w:rsidR="005B5FD7" w:rsidRPr="005B5FD7" w:rsidRDefault="005B5FD7" w:rsidP="005B5FD7">
      <w:pPr>
        <w:shd w:val="clear" w:color="auto" w:fill="FFFFFF"/>
        <w:spacing w:after="225"/>
        <w:outlineLvl w:val="0"/>
        <w:rPr>
          <w:rFonts w:ascii="Helvetica Neue" w:eastAsia="Times New Roman" w:hAnsi="Helvetica Neue" w:cs="Times New Roman"/>
          <w:color w:val="333333"/>
          <w:kern w:val="36"/>
          <w:sz w:val="48"/>
          <w:szCs w:val="48"/>
        </w:rPr>
      </w:pPr>
      <w:r w:rsidRPr="005B5FD7">
        <w:rPr>
          <w:rFonts w:ascii="Helvetica Neue" w:eastAsia="Times New Roman" w:hAnsi="Helvetica Neue" w:cs="Times New Roman"/>
          <w:color w:val="333333"/>
          <w:kern w:val="36"/>
          <w:sz w:val="48"/>
          <w:szCs w:val="48"/>
        </w:rPr>
        <w:t>The economics of fishing the high seas</w:t>
      </w:r>
    </w:p>
    <w:p w14:paraId="530DAC5B" w14:textId="6E735408" w:rsidR="005B5FD7" w:rsidRDefault="005B5FD7">
      <w:pPr>
        <w:pStyle w:val="CommentText"/>
      </w:pPr>
      <w:r w:rsidRPr="005B5FD7">
        <w:t>http://advances.sciencemag.org/content/4/6/eaat2504</w:t>
      </w:r>
    </w:p>
  </w:comment>
  <w:comment w:id="17" w:author="Chris Free" w:date="2018-12-11T09:58:00Z" w:initials="CMF">
    <w:p w14:paraId="00E47ABF" w14:textId="1578CC33" w:rsidR="004033CD" w:rsidRDefault="004033CD">
      <w:pPr>
        <w:pStyle w:val="CommentText"/>
      </w:pPr>
      <w:r>
        <w:rPr>
          <w:rStyle w:val="CommentReference"/>
        </w:rPr>
        <w:annotationRef/>
      </w:r>
      <w:r>
        <w:t>I’m still having trouble distinguishing this pattern from sequential exploitations.</w:t>
      </w:r>
    </w:p>
  </w:comment>
  <w:comment w:id="18" w:author="Chris Free" w:date="2018-12-11T09:59:00Z" w:initials="CMF">
    <w:p w14:paraId="6C180956" w14:textId="77777777" w:rsidR="004033CD" w:rsidRDefault="004033CD">
      <w:pPr>
        <w:pStyle w:val="CommentText"/>
      </w:pPr>
      <w:r>
        <w:rPr>
          <w:rStyle w:val="CommentReference"/>
        </w:rPr>
        <w:annotationRef/>
      </w:r>
      <w:r>
        <w:t xml:space="preserve">Could you move the titles to the y-axis labels? I think this will be more easily interpretable. </w:t>
      </w:r>
    </w:p>
    <w:p w14:paraId="1EBE7A8B" w14:textId="77777777" w:rsidR="004033CD" w:rsidRDefault="004033CD">
      <w:pPr>
        <w:pStyle w:val="CommentText"/>
      </w:pPr>
    </w:p>
    <w:p w14:paraId="563E6CA9" w14:textId="5C9D110A" w:rsidR="004033CD" w:rsidRDefault="004033CD">
      <w:pPr>
        <w:pStyle w:val="CommentText"/>
      </w:pPr>
      <w:r>
        <w:t xml:space="preserve">These questions might get answered as I start to read below. But I want to know what a “trader” is, what a “trade” is, and what the “clustering” metric is. I also want to know why these four species were selected and maybe more clarity about which cod, hake, sardine, and sole these are? </w:t>
      </w:r>
    </w:p>
  </w:comment>
  <w:comment w:id="19" w:author="Chris Free" w:date="2018-12-11T10:02:00Z" w:initials="CMF">
    <w:p w14:paraId="10A39E74" w14:textId="65353FD4" w:rsidR="004033CD" w:rsidRDefault="004033CD">
      <w:pPr>
        <w:pStyle w:val="CommentText"/>
      </w:pPr>
      <w:r>
        <w:rPr>
          <w:rStyle w:val="CommentReference"/>
        </w:rPr>
        <w:annotationRef/>
      </w:r>
      <w:r>
        <w:t>Why were these selected? Are these cod spp., sole spp., hake spp., and sardine spp. or are they specific species? Are they from the same FAO major fishing area or could these be Argentine hake in the southern hemisphere and red hake in the northern hemisphere?</w:t>
      </w:r>
    </w:p>
  </w:comment>
  <w:comment w:id="20" w:author="Chris Free" w:date="2018-12-11T10:03:00Z" w:initials="CMF">
    <w:p w14:paraId="46DE9D94" w14:textId="7C4B8518" w:rsidR="004033CD" w:rsidRDefault="004033CD">
      <w:pPr>
        <w:pStyle w:val="CommentText"/>
      </w:pPr>
      <w:r>
        <w:rPr>
          <w:rStyle w:val="CommentReference"/>
        </w:rPr>
        <w:annotationRef/>
      </w:r>
      <w:r>
        <w:t>Why isn’t this absolute? Where does the uncertainty come from?</w:t>
      </w:r>
    </w:p>
  </w:comment>
  <w:comment w:id="21" w:author="Chris Free" w:date="2018-12-11T10:04:00Z" w:initials="CMF">
    <w:p w14:paraId="0724EB55" w14:textId="77777777" w:rsidR="004033CD" w:rsidRDefault="004033CD">
      <w:pPr>
        <w:pStyle w:val="CommentText"/>
      </w:pPr>
      <w:r>
        <w:rPr>
          <w:rStyle w:val="CommentReference"/>
        </w:rPr>
        <w:annotationRef/>
      </w:r>
      <w:r>
        <w:t xml:space="preserve">I would love to see a figure with the network in 1994, 2005, and 2015 visualized and the number of triangles printed inside the panel. </w:t>
      </w:r>
    </w:p>
    <w:p w14:paraId="6F1A0935" w14:textId="77777777" w:rsidR="004033CD" w:rsidRDefault="004033CD">
      <w:pPr>
        <w:pStyle w:val="CommentText"/>
      </w:pPr>
    </w:p>
    <w:p w14:paraId="783DF53B" w14:textId="7702F3C6" w:rsidR="004033CD" w:rsidRDefault="004033CD">
      <w:pPr>
        <w:pStyle w:val="CommentText"/>
      </w:pPr>
      <w:r>
        <w:t>Also, can we borrow from the food web literature to generate other network metrics about the mean strength of connections?</w:t>
      </w:r>
    </w:p>
  </w:comment>
  <w:comment w:id="22" w:author="Chris Free" w:date="2018-12-11T10:06:00Z" w:initials="CMF">
    <w:p w14:paraId="3258D7F2" w14:textId="57A108A6" w:rsidR="00AB2F71" w:rsidRDefault="00AB2F71">
      <w:pPr>
        <w:pStyle w:val="CommentText"/>
      </w:pPr>
      <w:r>
        <w:rPr>
          <w:rStyle w:val="CommentReference"/>
        </w:rPr>
        <w:annotationRef/>
      </w:r>
      <w:r>
        <w:t>Why? What are the hypotheses?</w:t>
      </w:r>
    </w:p>
  </w:comment>
  <w:comment w:id="23" w:author="Chris Free" w:date="2018-12-11T10:07:00Z" w:initials="CMF">
    <w:p w14:paraId="24CBB0D2" w14:textId="6180DDA6" w:rsidR="00247819" w:rsidRDefault="00247819">
      <w:pPr>
        <w:pStyle w:val="CommentText"/>
      </w:pPr>
      <w:r>
        <w:rPr>
          <w:rStyle w:val="CommentReference"/>
        </w:rPr>
        <w:annotationRef/>
      </w:r>
      <w:r>
        <w:t>Why a dramatically truncated dataset? 1994-2015 above.</w:t>
      </w:r>
    </w:p>
  </w:comment>
  <w:comment w:id="25" w:author="Chris Free" w:date="2018-12-11T10:08:00Z" w:initials="CMF">
    <w:p w14:paraId="7D38592E" w14:textId="2D2609C6" w:rsidR="00BD4A6A" w:rsidRDefault="00BD4A6A">
      <w:pPr>
        <w:pStyle w:val="CommentText"/>
      </w:pPr>
      <w:r>
        <w:rPr>
          <w:rStyle w:val="CommentReference"/>
        </w:rPr>
        <w:annotationRef/>
      </w:r>
      <w:r>
        <w:t>We should definite stock status and detail where we got it from. Two sentences is fine.</w:t>
      </w:r>
    </w:p>
  </w:comment>
  <w:comment w:id="26" w:author="Chris Free" w:date="2018-12-11T10:09:00Z" w:initials="CMF">
    <w:p w14:paraId="2751C800" w14:textId="405864AB" w:rsidR="00BD4A6A" w:rsidRDefault="00BD4A6A">
      <w:pPr>
        <w:pStyle w:val="CommentText"/>
      </w:pPr>
      <w:r>
        <w:rPr>
          <w:rStyle w:val="CommentReference"/>
        </w:rPr>
        <w:annotationRef/>
      </w:r>
      <w:r>
        <w:t>Jargon, explain.</w:t>
      </w:r>
    </w:p>
  </w:comment>
  <w:comment w:id="27" w:author="Chris Free" w:date="2018-12-11T10:09:00Z" w:initials="CMF">
    <w:p w14:paraId="3FE46982" w14:textId="77777777" w:rsidR="00BD552B" w:rsidRDefault="00BD552B">
      <w:pPr>
        <w:pStyle w:val="CommentText"/>
      </w:pPr>
      <w:r>
        <w:rPr>
          <w:rStyle w:val="CommentReference"/>
        </w:rPr>
        <w:annotationRef/>
      </w:r>
      <w:r>
        <w:t>Can we write in a way that’s less statistical and more meaningful? “The probability of forming a new network connection is not significantly affected by… (p=XX; Fig X)”.</w:t>
      </w:r>
    </w:p>
    <w:p w14:paraId="64BDB60E" w14:textId="77777777" w:rsidR="00BD552B" w:rsidRDefault="00BD552B">
      <w:pPr>
        <w:pStyle w:val="CommentText"/>
      </w:pPr>
    </w:p>
    <w:p w14:paraId="1ABD0489" w14:textId="6E326345" w:rsidR="00BD552B" w:rsidRDefault="00BD552B">
      <w:pPr>
        <w:pStyle w:val="CommentText"/>
      </w:pPr>
      <w:r>
        <w:t>Also, it sounds like we’re interpreting non-significant results here.</w:t>
      </w:r>
    </w:p>
  </w:comment>
  <w:comment w:id="30" w:author="Chris Free" w:date="2018-12-11T10:12:00Z" w:initials="CMF">
    <w:p w14:paraId="0CDEFD19" w14:textId="21982DE9" w:rsidR="00F55FB2" w:rsidRDefault="00F55FB2">
      <w:pPr>
        <w:pStyle w:val="CommentText"/>
      </w:pPr>
      <w:r>
        <w:rPr>
          <w:rStyle w:val="CommentReference"/>
        </w:rPr>
        <w:annotationRef/>
      </w:r>
      <w:r>
        <w:t xml:space="preserve">I’m a little confused here. Why are the stock status estimates occurring in such discrete intervals? Aren’t they super continuous? Is this for a single “species” or all four “species”. Should points be colored by species to see patterns among species? Also, is the y-axis the probability of forming a new connection? The probabilities are really tiny yet we’re saying that new connections are being made really rapidly—so shouldn’t they be large? I might be missing something. </w:t>
      </w:r>
    </w:p>
  </w:comment>
  <w:comment w:id="31" w:author="Chris Free" w:date="2018-12-11T10:15:00Z" w:initials="CMF">
    <w:p w14:paraId="6625F95E" w14:textId="3032BC9D" w:rsidR="00F55FB2" w:rsidRDefault="00F55FB2">
      <w:pPr>
        <w:pStyle w:val="CommentText"/>
      </w:pPr>
      <w:r>
        <w:rPr>
          <w:rStyle w:val="CommentReference"/>
        </w:rPr>
        <w:annotationRef/>
      </w:r>
      <w:r>
        <w:t>This should be “Stock status (B/B</w:t>
      </w:r>
      <w:r w:rsidRPr="00F55FB2">
        <w:rPr>
          <w:vertAlign w:val="subscript"/>
        </w:rPr>
        <w:t>MSY</w:t>
      </w:r>
      <w:r>
        <w:t>)” in x-axis labels. We should mention the significance of B/BMY=0.5 (legal definition of “overfished” in US and many other places) and B/BMSY=1.0 (target). See my confusion about why they occur in discrete intervals.</w:t>
      </w:r>
    </w:p>
  </w:comment>
  <w:comment w:id="32" w:author="Chris Free" w:date="2018-12-11T10:17:00Z" w:initials="CMF">
    <w:p w14:paraId="257A95CC" w14:textId="7BDDE4A8" w:rsidR="00F55FB2" w:rsidRDefault="00F55FB2">
      <w:pPr>
        <w:pStyle w:val="CommentText"/>
      </w:pPr>
      <w:r>
        <w:rPr>
          <w:rStyle w:val="CommentReference"/>
        </w:rPr>
        <w:annotationRef/>
      </w:r>
      <w:r>
        <w:t>All my comments on the figure above apply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E75D24" w15:done="0"/>
  <w15:commentEx w15:paraId="68BE898E" w15:done="0"/>
  <w15:commentEx w15:paraId="6B0B2718" w15:done="0"/>
  <w15:commentEx w15:paraId="40406A9B" w15:done="0"/>
  <w15:commentEx w15:paraId="5952428D" w15:done="0"/>
  <w15:commentEx w15:paraId="6CCF1507" w15:done="0"/>
  <w15:commentEx w15:paraId="3D83B3EA" w15:done="0"/>
  <w15:commentEx w15:paraId="530DAC5B" w15:done="0"/>
  <w15:commentEx w15:paraId="00E47ABF" w15:done="0"/>
  <w15:commentEx w15:paraId="563E6CA9" w15:done="0"/>
  <w15:commentEx w15:paraId="10A39E74" w15:done="0"/>
  <w15:commentEx w15:paraId="46DE9D94" w15:done="0"/>
  <w15:commentEx w15:paraId="783DF53B" w15:done="0"/>
  <w15:commentEx w15:paraId="3258D7F2" w15:done="0"/>
  <w15:commentEx w15:paraId="24CBB0D2" w15:done="0"/>
  <w15:commentEx w15:paraId="7D38592E" w15:done="0"/>
  <w15:commentEx w15:paraId="2751C800" w15:done="0"/>
  <w15:commentEx w15:paraId="1ABD0489" w15:done="0"/>
  <w15:commentEx w15:paraId="0CDEFD19" w15:done="0"/>
  <w15:commentEx w15:paraId="6625F95E" w15:done="0"/>
  <w15:commentEx w15:paraId="257A95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E75D24" w16cid:durableId="1FBA0D96"/>
  <w16cid:commentId w16cid:paraId="68BE898E" w16cid:durableId="1FBA05FA"/>
  <w16cid:commentId w16cid:paraId="6B0B2718" w16cid:durableId="1FBA064A"/>
  <w16cid:commentId w16cid:paraId="40406A9B" w16cid:durableId="1FBA0694"/>
  <w16cid:commentId w16cid:paraId="5952428D" w16cid:durableId="1FBA06B1"/>
  <w16cid:commentId w16cid:paraId="6CCF1507" w16cid:durableId="1FBA075F"/>
  <w16cid:commentId w16cid:paraId="3D83B3EA" w16cid:durableId="1FBA0714"/>
  <w16cid:commentId w16cid:paraId="530DAC5B" w16cid:durableId="1FBA083E"/>
  <w16cid:commentId w16cid:paraId="00E47ABF" w16cid:durableId="1FBA08BC"/>
  <w16cid:commentId w16cid:paraId="563E6CA9" w16cid:durableId="1FBA08EC"/>
  <w16cid:commentId w16cid:paraId="10A39E74" w16cid:durableId="1FBA09A2"/>
  <w16cid:commentId w16cid:paraId="46DE9D94" w16cid:durableId="1FBA09FA"/>
  <w16cid:commentId w16cid:paraId="783DF53B" w16cid:durableId="1FBA0A36"/>
  <w16cid:commentId w16cid:paraId="3258D7F2" w16cid:durableId="1FBA0ABA"/>
  <w16cid:commentId w16cid:paraId="24CBB0D2" w16cid:durableId="1FBA0AD3"/>
  <w16cid:commentId w16cid:paraId="7D38592E" w16cid:durableId="1FBA0B20"/>
  <w16cid:commentId w16cid:paraId="2751C800" w16cid:durableId="1FBA0B4B"/>
  <w16cid:commentId w16cid:paraId="1ABD0489" w16cid:durableId="1FBA0B77"/>
  <w16cid:commentId w16cid:paraId="0CDEFD19" w16cid:durableId="1FBA0C05"/>
  <w16cid:commentId w16cid:paraId="6625F95E" w16cid:durableId="1FBA0CCF"/>
  <w16cid:commentId w16cid:paraId="257A95CC" w16cid:durableId="1FBA0D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altName w:val="Times New Roman"/>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05F34"/>
    <w:multiLevelType w:val="hybridMultilevel"/>
    <w:tmpl w:val="4678F9B8"/>
    <w:lvl w:ilvl="0" w:tplc="67D60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F2687"/>
    <w:multiLevelType w:val="hybridMultilevel"/>
    <w:tmpl w:val="2634244C"/>
    <w:lvl w:ilvl="0" w:tplc="384046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60D27"/>
    <w:multiLevelType w:val="hybridMultilevel"/>
    <w:tmpl w:val="4E7EC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8B211D"/>
    <w:multiLevelType w:val="hybridMultilevel"/>
    <w:tmpl w:val="67B4F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 Free">
    <w15:presenceInfo w15:providerId="None" w15:userId="Chris Fr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1"/>
    <w:rsid w:val="0001222B"/>
    <w:rsid w:val="000167CF"/>
    <w:rsid w:val="00031637"/>
    <w:rsid w:val="00047351"/>
    <w:rsid w:val="000577A6"/>
    <w:rsid w:val="00072BAC"/>
    <w:rsid w:val="000A7546"/>
    <w:rsid w:val="000F1953"/>
    <w:rsid w:val="000F1C7D"/>
    <w:rsid w:val="00110A8E"/>
    <w:rsid w:val="00120C2D"/>
    <w:rsid w:val="001468CE"/>
    <w:rsid w:val="0017651A"/>
    <w:rsid w:val="001770A5"/>
    <w:rsid w:val="001915F3"/>
    <w:rsid w:val="001A12AF"/>
    <w:rsid w:val="001C527F"/>
    <w:rsid w:val="001D0949"/>
    <w:rsid w:val="001D3B4D"/>
    <w:rsid w:val="002338CF"/>
    <w:rsid w:val="00247819"/>
    <w:rsid w:val="002707BB"/>
    <w:rsid w:val="002772B3"/>
    <w:rsid w:val="0028585B"/>
    <w:rsid w:val="002A3029"/>
    <w:rsid w:val="002C7899"/>
    <w:rsid w:val="00355CBB"/>
    <w:rsid w:val="00362871"/>
    <w:rsid w:val="00363FC5"/>
    <w:rsid w:val="003A2C91"/>
    <w:rsid w:val="003D2091"/>
    <w:rsid w:val="003D7301"/>
    <w:rsid w:val="003D7D9E"/>
    <w:rsid w:val="004033CD"/>
    <w:rsid w:val="00464949"/>
    <w:rsid w:val="0048172B"/>
    <w:rsid w:val="004848B1"/>
    <w:rsid w:val="0049025E"/>
    <w:rsid w:val="00530064"/>
    <w:rsid w:val="00560D5B"/>
    <w:rsid w:val="00583FF9"/>
    <w:rsid w:val="00597B26"/>
    <w:rsid w:val="005B5FD7"/>
    <w:rsid w:val="005C6492"/>
    <w:rsid w:val="005E2E8A"/>
    <w:rsid w:val="005F58B5"/>
    <w:rsid w:val="00610C38"/>
    <w:rsid w:val="00613999"/>
    <w:rsid w:val="0061787D"/>
    <w:rsid w:val="006C2E80"/>
    <w:rsid w:val="00721733"/>
    <w:rsid w:val="00730AEA"/>
    <w:rsid w:val="0079527C"/>
    <w:rsid w:val="007B541E"/>
    <w:rsid w:val="007C59EC"/>
    <w:rsid w:val="007F5F98"/>
    <w:rsid w:val="00815067"/>
    <w:rsid w:val="00840476"/>
    <w:rsid w:val="008A4874"/>
    <w:rsid w:val="008B1B2D"/>
    <w:rsid w:val="008C0D72"/>
    <w:rsid w:val="008E5953"/>
    <w:rsid w:val="00957358"/>
    <w:rsid w:val="00976C86"/>
    <w:rsid w:val="00982C99"/>
    <w:rsid w:val="009910E3"/>
    <w:rsid w:val="009B6ECD"/>
    <w:rsid w:val="009D3D31"/>
    <w:rsid w:val="009E01FD"/>
    <w:rsid w:val="009E1EDE"/>
    <w:rsid w:val="009E3C18"/>
    <w:rsid w:val="009E494F"/>
    <w:rsid w:val="00AA5327"/>
    <w:rsid w:val="00AB2F71"/>
    <w:rsid w:val="00AD33D0"/>
    <w:rsid w:val="00AF13CC"/>
    <w:rsid w:val="00AF5C36"/>
    <w:rsid w:val="00B30D8C"/>
    <w:rsid w:val="00B35469"/>
    <w:rsid w:val="00B372FB"/>
    <w:rsid w:val="00B457C2"/>
    <w:rsid w:val="00B87DD5"/>
    <w:rsid w:val="00B97720"/>
    <w:rsid w:val="00BB008D"/>
    <w:rsid w:val="00BD4A6A"/>
    <w:rsid w:val="00BD552B"/>
    <w:rsid w:val="00BE2006"/>
    <w:rsid w:val="00BE7259"/>
    <w:rsid w:val="00BF6CF9"/>
    <w:rsid w:val="00C07B3F"/>
    <w:rsid w:val="00C23163"/>
    <w:rsid w:val="00C47EBB"/>
    <w:rsid w:val="00C61936"/>
    <w:rsid w:val="00CA19C3"/>
    <w:rsid w:val="00CA7066"/>
    <w:rsid w:val="00CB3586"/>
    <w:rsid w:val="00CB5EBE"/>
    <w:rsid w:val="00CD4A2D"/>
    <w:rsid w:val="00CF4A81"/>
    <w:rsid w:val="00D1293E"/>
    <w:rsid w:val="00D455BA"/>
    <w:rsid w:val="00DC6753"/>
    <w:rsid w:val="00DD290B"/>
    <w:rsid w:val="00DE011E"/>
    <w:rsid w:val="00E05DB8"/>
    <w:rsid w:val="00E3346C"/>
    <w:rsid w:val="00E66F2C"/>
    <w:rsid w:val="00E763C5"/>
    <w:rsid w:val="00EC279E"/>
    <w:rsid w:val="00ED7F48"/>
    <w:rsid w:val="00F12B95"/>
    <w:rsid w:val="00F14E0D"/>
    <w:rsid w:val="00F15198"/>
    <w:rsid w:val="00F55FB2"/>
    <w:rsid w:val="00F92AAD"/>
    <w:rsid w:val="00FA7230"/>
    <w:rsid w:val="00FC6E5E"/>
    <w:rsid w:val="00FD27FB"/>
    <w:rsid w:val="00FD2ACC"/>
    <w:rsid w:val="00FD38BC"/>
    <w:rsid w:val="00FE6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06427"/>
  <w15:chartTrackingRefBased/>
  <w15:docId w15:val="{CC47FF55-3336-0A46-AE86-D1EF53712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B5FD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293E"/>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D1293E"/>
    <w:rPr>
      <w:rFonts w:ascii="Times New Roman" w:hAnsi="Times New Roman" w:cs="Times New Roman"/>
      <w:sz w:val="26"/>
      <w:szCs w:val="26"/>
    </w:rPr>
  </w:style>
  <w:style w:type="character" w:styleId="CommentReference">
    <w:name w:val="annotation reference"/>
    <w:basedOn w:val="DefaultParagraphFont"/>
    <w:uiPriority w:val="99"/>
    <w:semiHidden/>
    <w:unhideWhenUsed/>
    <w:rsid w:val="00982C99"/>
    <w:rPr>
      <w:sz w:val="16"/>
      <w:szCs w:val="16"/>
    </w:rPr>
  </w:style>
  <w:style w:type="paragraph" w:styleId="CommentText">
    <w:name w:val="annotation text"/>
    <w:basedOn w:val="Normal"/>
    <w:link w:val="CommentTextChar"/>
    <w:uiPriority w:val="99"/>
    <w:unhideWhenUsed/>
    <w:rsid w:val="00982C99"/>
    <w:rPr>
      <w:sz w:val="20"/>
      <w:szCs w:val="20"/>
    </w:rPr>
  </w:style>
  <w:style w:type="character" w:customStyle="1" w:styleId="CommentTextChar">
    <w:name w:val="Comment Text Char"/>
    <w:basedOn w:val="DefaultParagraphFont"/>
    <w:link w:val="CommentText"/>
    <w:uiPriority w:val="99"/>
    <w:rsid w:val="00982C99"/>
    <w:rPr>
      <w:sz w:val="20"/>
      <w:szCs w:val="20"/>
    </w:rPr>
  </w:style>
  <w:style w:type="paragraph" w:styleId="CommentSubject">
    <w:name w:val="annotation subject"/>
    <w:basedOn w:val="CommentText"/>
    <w:next w:val="CommentText"/>
    <w:link w:val="CommentSubjectChar"/>
    <w:uiPriority w:val="99"/>
    <w:semiHidden/>
    <w:unhideWhenUsed/>
    <w:rsid w:val="00982C99"/>
    <w:rPr>
      <w:b/>
      <w:bCs/>
    </w:rPr>
  </w:style>
  <w:style w:type="character" w:customStyle="1" w:styleId="CommentSubjectChar">
    <w:name w:val="Comment Subject Char"/>
    <w:basedOn w:val="CommentTextChar"/>
    <w:link w:val="CommentSubject"/>
    <w:uiPriority w:val="99"/>
    <w:semiHidden/>
    <w:rsid w:val="00982C99"/>
    <w:rPr>
      <w:b/>
      <w:bCs/>
      <w:sz w:val="20"/>
      <w:szCs w:val="20"/>
    </w:rPr>
  </w:style>
  <w:style w:type="paragraph" w:styleId="Revision">
    <w:name w:val="Revision"/>
    <w:hidden/>
    <w:uiPriority w:val="99"/>
    <w:semiHidden/>
    <w:rsid w:val="00E3346C"/>
  </w:style>
  <w:style w:type="paragraph" w:styleId="ListParagraph">
    <w:name w:val="List Paragraph"/>
    <w:basedOn w:val="Normal"/>
    <w:uiPriority w:val="34"/>
    <w:qFormat/>
    <w:rsid w:val="00560D5B"/>
    <w:pPr>
      <w:ind w:left="720"/>
      <w:contextualSpacing/>
    </w:pPr>
  </w:style>
  <w:style w:type="character" w:styleId="PlaceholderText">
    <w:name w:val="Placeholder Text"/>
    <w:basedOn w:val="DefaultParagraphFont"/>
    <w:uiPriority w:val="99"/>
    <w:semiHidden/>
    <w:rsid w:val="00560D5B"/>
    <w:rPr>
      <w:color w:val="808080"/>
    </w:rPr>
  </w:style>
  <w:style w:type="character" w:customStyle="1" w:styleId="Heading1Char">
    <w:name w:val="Heading 1 Char"/>
    <w:basedOn w:val="DefaultParagraphFont"/>
    <w:link w:val="Heading1"/>
    <w:uiPriority w:val="9"/>
    <w:rsid w:val="005B5FD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86418">
      <w:bodyDiv w:val="1"/>
      <w:marLeft w:val="0"/>
      <w:marRight w:val="0"/>
      <w:marTop w:val="0"/>
      <w:marBottom w:val="0"/>
      <w:divBdr>
        <w:top w:val="none" w:sz="0" w:space="0" w:color="auto"/>
        <w:left w:val="none" w:sz="0" w:space="0" w:color="auto"/>
        <w:bottom w:val="none" w:sz="0" w:space="0" w:color="auto"/>
        <w:right w:val="none" w:sz="0" w:space="0" w:color="auto"/>
      </w:divBdr>
      <w:divsChild>
        <w:div w:id="1129595009">
          <w:marLeft w:val="0"/>
          <w:marRight w:val="0"/>
          <w:marTop w:val="0"/>
          <w:marBottom w:val="0"/>
          <w:divBdr>
            <w:top w:val="none" w:sz="0" w:space="0" w:color="auto"/>
            <w:left w:val="none" w:sz="0" w:space="0" w:color="auto"/>
            <w:bottom w:val="none" w:sz="0" w:space="0" w:color="auto"/>
            <w:right w:val="none" w:sz="0" w:space="0" w:color="auto"/>
          </w:divBdr>
        </w:div>
        <w:div w:id="543559738">
          <w:marLeft w:val="0"/>
          <w:marRight w:val="0"/>
          <w:marTop w:val="0"/>
          <w:marBottom w:val="0"/>
          <w:divBdr>
            <w:top w:val="none" w:sz="0" w:space="0" w:color="auto"/>
            <w:left w:val="none" w:sz="0" w:space="0" w:color="auto"/>
            <w:bottom w:val="none" w:sz="0" w:space="0" w:color="auto"/>
            <w:right w:val="none" w:sz="0" w:space="0" w:color="auto"/>
          </w:divBdr>
          <w:divsChild>
            <w:div w:id="1602569128">
              <w:marLeft w:val="0"/>
              <w:marRight w:val="0"/>
              <w:marTop w:val="0"/>
              <w:marBottom w:val="0"/>
              <w:divBdr>
                <w:top w:val="none" w:sz="0" w:space="0" w:color="auto"/>
                <w:left w:val="none" w:sz="0" w:space="0" w:color="auto"/>
                <w:bottom w:val="none" w:sz="0" w:space="0" w:color="auto"/>
                <w:right w:val="none" w:sz="0" w:space="0" w:color="auto"/>
              </w:divBdr>
              <w:divsChild>
                <w:div w:id="1628929836">
                  <w:marLeft w:val="0"/>
                  <w:marRight w:val="0"/>
                  <w:marTop w:val="0"/>
                  <w:marBottom w:val="0"/>
                  <w:divBdr>
                    <w:top w:val="none" w:sz="0" w:space="0" w:color="auto"/>
                    <w:left w:val="none" w:sz="0" w:space="0" w:color="auto"/>
                    <w:bottom w:val="none" w:sz="0" w:space="0" w:color="auto"/>
                    <w:right w:val="none" w:sz="0" w:space="0" w:color="auto"/>
                  </w:divBdr>
                  <w:divsChild>
                    <w:div w:id="6473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794167">
      <w:bodyDiv w:val="1"/>
      <w:marLeft w:val="0"/>
      <w:marRight w:val="0"/>
      <w:marTop w:val="0"/>
      <w:marBottom w:val="0"/>
      <w:divBdr>
        <w:top w:val="none" w:sz="0" w:space="0" w:color="auto"/>
        <w:left w:val="none" w:sz="0" w:space="0" w:color="auto"/>
        <w:bottom w:val="none" w:sz="0" w:space="0" w:color="auto"/>
        <w:right w:val="none" w:sz="0" w:space="0" w:color="auto"/>
      </w:divBdr>
    </w:div>
    <w:div w:id="428893092">
      <w:bodyDiv w:val="1"/>
      <w:marLeft w:val="0"/>
      <w:marRight w:val="0"/>
      <w:marTop w:val="0"/>
      <w:marBottom w:val="0"/>
      <w:divBdr>
        <w:top w:val="none" w:sz="0" w:space="0" w:color="auto"/>
        <w:left w:val="none" w:sz="0" w:space="0" w:color="auto"/>
        <w:bottom w:val="none" w:sz="0" w:space="0" w:color="auto"/>
        <w:right w:val="none" w:sz="0" w:space="0" w:color="auto"/>
      </w:divBdr>
    </w:div>
    <w:div w:id="824124676">
      <w:bodyDiv w:val="1"/>
      <w:marLeft w:val="0"/>
      <w:marRight w:val="0"/>
      <w:marTop w:val="0"/>
      <w:marBottom w:val="0"/>
      <w:divBdr>
        <w:top w:val="none" w:sz="0" w:space="0" w:color="auto"/>
        <w:left w:val="none" w:sz="0" w:space="0" w:color="auto"/>
        <w:bottom w:val="none" w:sz="0" w:space="0" w:color="auto"/>
        <w:right w:val="none" w:sz="0" w:space="0" w:color="auto"/>
      </w:divBdr>
    </w:div>
    <w:div w:id="1920675927">
      <w:bodyDiv w:val="1"/>
      <w:marLeft w:val="0"/>
      <w:marRight w:val="0"/>
      <w:marTop w:val="0"/>
      <w:marBottom w:val="0"/>
      <w:divBdr>
        <w:top w:val="none" w:sz="0" w:space="0" w:color="auto"/>
        <w:left w:val="none" w:sz="0" w:space="0" w:color="auto"/>
        <w:bottom w:val="none" w:sz="0" w:space="0" w:color="auto"/>
        <w:right w:val="none" w:sz="0" w:space="0" w:color="auto"/>
      </w:divBdr>
    </w:div>
    <w:div w:id="1976834872">
      <w:bodyDiv w:val="1"/>
      <w:marLeft w:val="0"/>
      <w:marRight w:val="0"/>
      <w:marTop w:val="0"/>
      <w:marBottom w:val="0"/>
      <w:divBdr>
        <w:top w:val="none" w:sz="0" w:space="0" w:color="auto"/>
        <w:left w:val="none" w:sz="0" w:space="0" w:color="auto"/>
        <w:bottom w:val="none" w:sz="0" w:space="0" w:color="auto"/>
        <w:right w:val="none" w:sz="0" w:space="0" w:color="auto"/>
      </w:divBdr>
    </w:div>
    <w:div w:id="214322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2954</Words>
  <Characters>16840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 Free</cp:lastModifiedBy>
  <cp:revision>13</cp:revision>
  <dcterms:created xsi:type="dcterms:W3CDTF">2018-12-10T17:34:00Z</dcterms:created>
  <dcterms:modified xsi:type="dcterms:W3CDTF">2018-12-11T18:19:00Z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757fa6b4-12be-3b51-a300-cad76886cc9d</vt:lpwstr>
  </property>
  <property fmtid="{D5CDD505-2E9C-101B-9397-08002B2CF9AE}" pid="4" name="Mendeley Citation Style_1">
    <vt:lpwstr>http://www.zotero.org/styles/international-journal-of-applied-earth-observations-and-geoinformation</vt:lpwstr>
  </property>
</Properties>
</file>